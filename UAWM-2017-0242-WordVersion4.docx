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1F5368">
        <w:rPr>
          <w:rFonts w:ascii="Times New Roman" w:hAnsi="Times New Roman" w:cs="Times New Roman"/>
          <w:sz w:val="34"/>
          <w:szCs w:val="34"/>
        </w:rPr>
        <w:t>Forecasting Air Quality Time Series Using Deep</w:t>
      </w:r>
      <w:r>
        <w:rPr>
          <w:rFonts w:ascii="Times New Roman" w:hAnsi="Times New Roman" w:cs="Times New Roman"/>
          <w:sz w:val="34"/>
          <w:szCs w:val="34"/>
        </w:rPr>
        <w:t xml:space="preserve"> </w:t>
      </w:r>
      <w:r w:rsidRPr="001F5368">
        <w:rPr>
          <w:rFonts w:ascii="Times New Roman" w:hAnsi="Times New Roman" w:cs="Times New Roman"/>
          <w:sz w:val="34"/>
          <w:szCs w:val="34"/>
        </w:rPr>
        <w:t>Learning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4"/>
          <w:szCs w:val="3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Brian 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Freeman</w:t>
      </w:r>
      <w:r w:rsidRPr="001F5368">
        <w:rPr>
          <w:rFonts w:ascii="Times New Roman" w:hAnsi="Times New Roman" w:cs="Times New Roman"/>
          <w:sz w:val="24"/>
          <w:szCs w:val="16"/>
          <w:vertAlign w:val="superscript"/>
        </w:rPr>
        <w:t>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Graham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Taylor</w:t>
      </w:r>
      <w:r w:rsidRPr="001F5368">
        <w:rPr>
          <w:rFonts w:ascii="Times New Roman" w:hAnsi="Times New Roman" w:cs="Times New Roman"/>
          <w:sz w:val="24"/>
          <w:szCs w:val="16"/>
          <w:vertAlign w:val="superscript"/>
        </w:rPr>
        <w:t>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Bahram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Gharabaghi</w:t>
      </w:r>
      <w:r w:rsidRPr="001F5368">
        <w:rPr>
          <w:rFonts w:ascii="Times New Roman" w:hAnsi="Times New Roman" w:cs="Times New Roman"/>
          <w:sz w:val="24"/>
          <w:szCs w:val="16"/>
          <w:vertAlign w:val="superscript"/>
        </w:rPr>
        <w:t>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Jesse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</w:t>
      </w:r>
      <w:r w:rsidR="0033497E">
        <w:rPr>
          <w:rFonts w:ascii="Times New Roman" w:hAnsi="Times New Roman" w:cs="Times New Roman"/>
          <w:sz w:val="24"/>
          <w:szCs w:val="24"/>
        </w:rPr>
        <w:t>é</w:t>
      </w:r>
      <w:r w:rsidRPr="001F5368">
        <w:rPr>
          <w:rFonts w:ascii="Times New Roman" w:hAnsi="Times New Roman" w:cs="Times New Roman"/>
          <w:sz w:val="24"/>
          <w:szCs w:val="16"/>
          <w:vertAlign w:val="superscript"/>
        </w:rPr>
        <w:t>a</w:t>
      </w:r>
      <w:proofErr w:type="gramStart"/>
      <w:r w:rsidRPr="001F5368">
        <w:rPr>
          <w:rFonts w:ascii="Times New Roman" w:hAnsi="Times New Roman" w:cs="Times New Roman"/>
          <w:sz w:val="24"/>
          <w:szCs w:val="16"/>
          <w:vertAlign w:val="superscript"/>
        </w:rPr>
        <w:t>,b</w:t>
      </w:r>
      <w:proofErr w:type="spellEnd"/>
      <w:proofErr w:type="gramEnd"/>
      <w:r w:rsidRPr="001F5368">
        <w:rPr>
          <w:rFonts w:ascii="Times New Roman" w:hAnsi="Times New Roman" w:cs="Times New Roman"/>
          <w:sz w:val="16"/>
          <w:szCs w:val="16"/>
        </w:rPr>
        <w:t>,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1F5368">
        <w:rPr>
          <w:rFonts w:ascii="Times New Roman" w:hAnsi="Times New Roman" w:cs="Times New Roman"/>
          <w:sz w:val="24"/>
          <w:szCs w:val="16"/>
          <w:vertAlign w:val="superscript"/>
        </w:rPr>
        <w:t>a</w:t>
      </w:r>
      <w:r w:rsidRPr="001F5368">
        <w:rPr>
          <w:rFonts w:ascii="Times New Roman" w:hAnsi="Times New Roman" w:cs="Times New Roman"/>
          <w:sz w:val="20"/>
          <w:szCs w:val="20"/>
        </w:rPr>
        <w:t>School</w:t>
      </w:r>
      <w:proofErr w:type="spellEnd"/>
      <w:r w:rsidRPr="001F5368">
        <w:rPr>
          <w:rFonts w:ascii="Times New Roman" w:hAnsi="Times New Roman" w:cs="Times New Roman"/>
          <w:sz w:val="20"/>
          <w:szCs w:val="20"/>
        </w:rPr>
        <w:t xml:space="preserve"> of Engineering, University of Guelph, Guelph, Ontario, N1G 2W1, Canada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1F5368">
        <w:rPr>
          <w:rFonts w:ascii="Times New Roman" w:hAnsi="Times New Roman" w:cs="Times New Roman"/>
          <w:sz w:val="24"/>
          <w:szCs w:val="16"/>
          <w:vertAlign w:val="superscript"/>
        </w:rPr>
        <w:t>b</w:t>
      </w:r>
      <w:r w:rsidRPr="001F5368">
        <w:rPr>
          <w:rFonts w:ascii="Times New Roman" w:hAnsi="Times New Roman" w:cs="Times New Roman"/>
          <w:sz w:val="20"/>
          <w:szCs w:val="20"/>
        </w:rPr>
        <w:t>Lakes</w:t>
      </w:r>
      <w:proofErr w:type="spellEnd"/>
      <w:r w:rsidRPr="001F5368">
        <w:rPr>
          <w:rFonts w:ascii="Times New Roman" w:hAnsi="Times New Roman" w:cs="Times New Roman"/>
          <w:sz w:val="20"/>
          <w:szCs w:val="20"/>
        </w:rPr>
        <w:t xml:space="preserve"> Environmental, 170 Columbia St W, Waterloo, Ontario, N2L 3L3 Canada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0" w:author="Brian Freeman" w:date="2018-01-17T12:27:00Z"/>
          <w:rFonts w:ascii="Times New Roman" w:hAnsi="Times New Roman" w:cs="Times New Roman"/>
          <w:b/>
          <w:sz w:val="24"/>
          <w:szCs w:val="24"/>
        </w:rPr>
      </w:pPr>
      <w:r w:rsidRPr="001F5368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2525EF" w:rsidRPr="001F5368" w:rsidRDefault="002525E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Tropospheric</w:t>
      </w:r>
      <w:del w:id="1" w:author="Brian Freeman" w:date="2018-01-17T12:15:00Z">
        <w:r w:rsidRPr="001F5368" w:rsidDel="002A3075">
          <w:rPr>
            <w:rFonts w:ascii="Times New Roman" w:hAnsi="Times New Roman" w:cs="Times New Roman"/>
            <w:sz w:val="24"/>
            <w:szCs w:val="24"/>
          </w:rPr>
          <w:delText>, or surface</w:delText>
        </w:r>
      </w:del>
      <w:r w:rsidRPr="001F5368">
        <w:rPr>
          <w:rFonts w:ascii="Times New Roman" w:hAnsi="Times New Roman" w:cs="Times New Roman"/>
          <w:sz w:val="24"/>
          <w:szCs w:val="24"/>
        </w:rPr>
        <w:t xml:space="preserve"> ozone (O</w:t>
      </w:r>
      <w:r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24"/>
          <w:szCs w:val="24"/>
        </w:rPr>
        <w:t>) is a secondary pollutant formed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complex photo-chemical processes that impacts human health, plants,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structural materials. Over 21,000 premature deaths in Europe are attributed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annually to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exposure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Amann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2008) with over 1.1 million deaths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worldwide - over 20% of all deaths attributed to respiratory diseases (Malley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et al., 2017). In cases where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levels will exceed standards for long periods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time, air managers may issue air quality warnings and even limit industrial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vehicular activities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Kuhlbusch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2014; Welch et al., 2005).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Improving forecast accuracy provides planning and decision options that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impact receptor health and local economies.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In this paper, we train a deep learning m</w:t>
      </w:r>
      <w:ins w:id="2" w:author="Brian Freeman" w:date="2018-01-17T11:47:00Z">
        <w:r w:rsidR="00BC1345">
          <w:rPr>
            <w:rFonts w:ascii="Times New Roman" w:hAnsi="Times New Roman" w:cs="Times New Roman"/>
            <w:sz w:val="24"/>
            <w:szCs w:val="24"/>
          </w:rPr>
          <w:t>odel</w:t>
        </w:r>
      </w:ins>
      <w:del w:id="3" w:author="Brian Freeman" w:date="2018-01-17T11:47:00Z">
        <w:r w:rsidRPr="001F5368" w:rsidDel="00BC1345">
          <w:rPr>
            <w:rFonts w:ascii="Times New Roman" w:hAnsi="Times New Roman" w:cs="Times New Roman"/>
            <w:sz w:val="24"/>
            <w:szCs w:val="24"/>
          </w:rPr>
          <w:delText>ethods</w:delText>
        </w:r>
      </w:del>
      <w:r w:rsidRPr="001F5368">
        <w:rPr>
          <w:rFonts w:ascii="Times New Roman" w:hAnsi="Times New Roman" w:cs="Times New Roman"/>
          <w:sz w:val="24"/>
          <w:szCs w:val="24"/>
        </w:rPr>
        <w:t>, consisting of a recurrent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neural network (RNN) with long short term memory (LSTM), to accurately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7046">
        <w:rPr>
          <w:rFonts w:ascii="Times New Roman" w:hAnsi="Times New Roman" w:cs="Times New Roman"/>
          <w:sz w:val="24"/>
          <w:szCs w:val="24"/>
        </w:rPr>
        <w:t xml:space="preserve">predict local 8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averaged </w:t>
      </w:r>
      <w:ins w:id="4" w:author="Brian Freeman" w:date="2018-01-17T11:51:00Z">
        <w:r w:rsidR="00BC1345">
          <w:rPr>
            <w:rFonts w:ascii="Times New Roman" w:hAnsi="Times New Roman" w:cs="Times New Roman"/>
            <w:sz w:val="24"/>
            <w:szCs w:val="24"/>
          </w:rPr>
          <w:t>(</w:t>
        </w:r>
        <w:proofErr w:type="spellStart"/>
        <w:r w:rsidR="00BC1345">
          <w:rPr>
            <w:rFonts w:ascii="Times New Roman" w:hAnsi="Times New Roman" w:cs="Times New Roman"/>
            <w:sz w:val="24"/>
            <w:szCs w:val="24"/>
          </w:rPr>
          <w:t>ave</w:t>
        </w:r>
        <w:proofErr w:type="spellEnd"/>
        <w:r w:rsidR="00BC1345">
          <w:rPr>
            <w:rFonts w:ascii="Times New Roman" w:hAnsi="Times New Roman" w:cs="Times New Roman"/>
            <w:sz w:val="24"/>
            <w:szCs w:val="24"/>
          </w:rPr>
          <w:t xml:space="preserve">) </w:t>
        </w:r>
      </w:ins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concentrations based on hourly air monitoring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station measurements as a tool to forecast air pollution. RNNs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particularly well suited for air concentration prediction because they incorporate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sequential history into the training and processing of input data. Air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quality measurements are time series datasets in which the order of data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important.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Troposhperic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was chosen as a parameter to forecast because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its complex formation processes and sources.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5" w:author="Brian Freeman" w:date="2018-01-17T12:27:00Z"/>
          <w:rFonts w:ascii="Times New Roman" w:hAnsi="Times New Roman" w:cs="Times New Roman"/>
          <w:sz w:val="24"/>
          <w:szCs w:val="24"/>
        </w:rPr>
      </w:pPr>
    </w:p>
    <w:p w:rsidR="002525EF" w:rsidRDefault="002525EF" w:rsidP="006701C2">
      <w:pPr>
        <w:autoSpaceDE w:val="0"/>
        <w:autoSpaceDN w:val="0"/>
        <w:adjustRightInd w:val="0"/>
        <w:spacing w:after="0" w:line="360" w:lineRule="auto"/>
        <w:rPr>
          <w:ins w:id="6" w:author="Brian Freeman" w:date="2018-01-17T12:27:00Z"/>
          <w:rFonts w:ascii="Times New Roman" w:hAnsi="Times New Roman" w:cs="Times New Roman"/>
          <w:b/>
          <w:sz w:val="24"/>
          <w:szCs w:val="24"/>
        </w:rPr>
      </w:pPr>
      <w:ins w:id="7" w:author="Brian Freeman" w:date="2018-01-17T12:27:00Z">
        <w:r w:rsidRPr="002525EF">
          <w:rPr>
            <w:rFonts w:ascii="Times New Roman" w:hAnsi="Times New Roman" w:cs="Times New Roman"/>
            <w:b/>
            <w:sz w:val="24"/>
            <w:szCs w:val="24"/>
            <w:rPrChange w:id="8" w:author="Brian Freeman" w:date="2018-01-17T12:2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Background</w:t>
        </w:r>
      </w:ins>
    </w:p>
    <w:p w:rsidR="002525EF" w:rsidRPr="002525EF" w:rsidRDefault="002525E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  <w:rPrChange w:id="9" w:author="Brian Freeman" w:date="2018-01-17T12:27:00Z">
            <w:rPr>
              <w:rFonts w:ascii="Times New Roman" w:hAnsi="Times New Roman" w:cs="Times New Roman"/>
              <w:sz w:val="24"/>
              <w:szCs w:val="24"/>
            </w:rPr>
          </w:rPrChange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10" w:author="Brian Freeman" w:date="2018-01-17T12:53:00Z"/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>Ozone as an Ambient Air Pollutant</w:t>
      </w:r>
    </w:p>
    <w:p w:rsidR="00B5354C" w:rsidRPr="004B7046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>The majority of tropospheric O</w:t>
      </w:r>
      <w:r w:rsidRPr="001F5368">
        <w:rPr>
          <w:rFonts w:ascii="Times New Roman" w:hAnsi="Times New Roman" w:cs="Times New Roman"/>
          <w:sz w:val="16"/>
          <w:szCs w:val="16"/>
        </w:rPr>
        <w:t xml:space="preserve">3 </w:t>
      </w:r>
      <w:r w:rsidRPr="001F5368">
        <w:rPr>
          <w:rFonts w:ascii="Times New Roman" w:hAnsi="Times New Roman" w:cs="Times New Roman"/>
          <w:sz w:val="24"/>
          <w:szCs w:val="24"/>
        </w:rPr>
        <w:t>is generated through anthropogenic sources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Lelieveld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Dentener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2000; Cooper et al., 2006) attributed to the photo</w:t>
      </w:r>
      <w:ins w:id="11" w:author="Brian Freeman" w:date="2018-01-17T11:52:00Z">
        <w:r w:rsidR="00BC1345">
          <w:rPr>
            <w:rFonts w:ascii="Times New Roman" w:hAnsi="Times New Roman" w:cs="Times New Roman"/>
            <w:sz w:val="24"/>
            <w:szCs w:val="24"/>
          </w:rPr>
          <w:t>-</w:t>
        </w:r>
      </w:ins>
      <w:r w:rsidRPr="001F5368">
        <w:rPr>
          <w:rFonts w:ascii="Times New Roman" w:hAnsi="Times New Roman" w:cs="Times New Roman"/>
          <w:sz w:val="24"/>
          <w:szCs w:val="24"/>
        </w:rPr>
        <w:t>disassociation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of </w:t>
      </w:r>
      <w:r w:rsidRPr="00BC1345">
        <w:rPr>
          <w:rFonts w:ascii="Times New Roman" w:hAnsi="Times New Roman" w:cs="Times New Roman"/>
          <w:sz w:val="24"/>
          <w:szCs w:val="24"/>
        </w:rPr>
        <w:t>NO</w:t>
      </w:r>
      <w:r w:rsidRPr="00BC1345">
        <w:rPr>
          <w:rFonts w:ascii="Times New Roman" w:hAnsi="Times New Roman" w:cs="Times New Roman"/>
          <w:sz w:val="24"/>
          <w:szCs w:val="24"/>
          <w:vertAlign w:val="subscript"/>
          <w:rPrChange w:id="12" w:author="Brian Freeman" w:date="2018-01-17T11:52:00Z">
            <w:rPr>
              <w:rFonts w:ascii="Times New Roman" w:hAnsi="Times New Roman" w:cs="Times New Roman"/>
              <w:sz w:val="16"/>
              <w:szCs w:val="16"/>
            </w:rPr>
          </w:rPrChange>
        </w:rPr>
        <w:t>2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="006701C2">
        <w:rPr>
          <w:rFonts w:ascii="Times New Roman" w:hAnsi="Times New Roman" w:cs="Times New Roman"/>
          <w:sz w:val="24"/>
          <w:szCs w:val="24"/>
        </w:rPr>
        <w:t>as shown below in the simplifi</w:t>
      </w:r>
      <w:r w:rsidRPr="001F5368">
        <w:rPr>
          <w:rFonts w:ascii="Times New Roman" w:hAnsi="Times New Roman" w:cs="Times New Roman"/>
          <w:sz w:val="24"/>
          <w:szCs w:val="24"/>
        </w:rPr>
        <w:t>ed reaction (Finlayson-Pitts and J.N. Pitts, 1993):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C74CA7" w:rsidTr="00C74CA7">
        <w:trPr>
          <w:jc w:val="center"/>
        </w:trPr>
        <w:tc>
          <w:tcPr>
            <w:tcW w:w="7465" w:type="dxa"/>
            <w:vAlign w:val="center"/>
          </w:tcPr>
          <w:p w:rsidR="00C74CA7" w:rsidRPr="00C74CA7" w:rsidRDefault="002525EF" w:rsidP="00C74CA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+hν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λ=430nm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→NO+O</m:t>
                </m:r>
              </m:oMath>
            </m:oMathPara>
          </w:p>
          <w:p w:rsidR="00C74CA7" w:rsidRPr="00C74CA7" w:rsidRDefault="00C74CA7" w:rsidP="00C74CA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O+O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groupChr>
                  </m:e>
                </m:box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85" w:type="dxa"/>
            <w:vAlign w:val="center"/>
          </w:tcPr>
          <w:p w:rsidR="00C74CA7" w:rsidRDefault="00C74CA7" w:rsidP="00C74CA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where </w:t>
      </w:r>
      <w:r w:rsidRPr="00C74CA7">
        <w:rPr>
          <w:rFonts w:ascii="Times New Roman" w:hAnsi="Times New Roman" w:cs="Times New Roman"/>
          <w:i/>
          <w:sz w:val="24"/>
          <w:szCs w:val="24"/>
        </w:rPr>
        <w:t>M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a stabilization molecule used during the intermediate 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between O and </w:t>
      </w:r>
      <w:r w:rsidRPr="00C74CA7">
        <w:rPr>
          <w:rFonts w:ascii="Times New Roman" w:hAnsi="Times New Roman" w:cs="Times New Roman"/>
          <w:sz w:val="24"/>
          <w:szCs w:val="24"/>
        </w:rPr>
        <w:t>O</w:t>
      </w:r>
      <w:r w:rsidRPr="00C74CA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>. In addition to nitrogen oxides (NOx's), VOCs, chlorine,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solar radiation (SR), relative humidity (RH) and ambient temperature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impact </w:t>
      </w:r>
      <w:ins w:id="13" w:author="Brian Freeman" w:date="2018-01-17T12:15:00Z">
        <w:r w:rsidR="002A3075">
          <w:rPr>
            <w:rFonts w:ascii="Times New Roman" w:hAnsi="Times New Roman" w:cs="Times New Roman"/>
            <w:sz w:val="24"/>
            <w:szCs w:val="24"/>
          </w:rPr>
          <w:t>tropospheric O</w:t>
        </w:r>
        <w:r w:rsidR="002A3075" w:rsidRPr="002A3075">
          <w:rPr>
            <w:rFonts w:ascii="Times New Roman" w:hAnsi="Times New Roman" w:cs="Times New Roman"/>
            <w:sz w:val="24"/>
            <w:szCs w:val="24"/>
            <w:vertAlign w:val="subscript"/>
            <w:rPrChange w:id="14" w:author="Brian Freeman" w:date="2018-01-17T12:1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3</w:t>
        </w:r>
      </w:ins>
      <w:del w:id="15" w:author="Brian Freeman" w:date="2018-01-17T12:15:00Z">
        <w:r w:rsidRPr="001F5368" w:rsidDel="002A3075">
          <w:rPr>
            <w:rFonts w:ascii="Times New Roman" w:hAnsi="Times New Roman" w:cs="Times New Roman"/>
            <w:sz w:val="24"/>
            <w:szCs w:val="24"/>
          </w:rPr>
          <w:delText>surface ozone</w:delText>
        </w:r>
      </w:del>
      <w:r w:rsidR="00BD75AF">
        <w:rPr>
          <w:rFonts w:ascii="Times New Roman" w:hAnsi="Times New Roman" w:cs="Times New Roman"/>
          <w:sz w:val="24"/>
          <w:szCs w:val="24"/>
        </w:rPr>
        <w:t xml:space="preserve"> formation (Song et al., 2011</w:t>
      </w:r>
      <w:r w:rsidRPr="001F5368">
        <w:rPr>
          <w:rFonts w:ascii="Times New Roman" w:hAnsi="Times New Roman" w:cs="Times New Roman"/>
          <w:sz w:val="24"/>
          <w:szCs w:val="24"/>
        </w:rPr>
        <w:t>). Local concentrations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of </w:t>
      </w:r>
      <w:r w:rsidRPr="00BC1345">
        <w:rPr>
          <w:rFonts w:ascii="Times New Roman" w:hAnsi="Times New Roman" w:cs="Times New Roman"/>
          <w:sz w:val="24"/>
          <w:szCs w:val="24"/>
        </w:rPr>
        <w:t>O</w:t>
      </w:r>
      <w:r w:rsidRPr="00BC1345">
        <w:rPr>
          <w:rFonts w:ascii="Times New Roman" w:hAnsi="Times New Roman" w:cs="Times New Roman"/>
          <w:sz w:val="24"/>
          <w:szCs w:val="24"/>
          <w:vertAlign w:val="subscript"/>
          <w:rPrChange w:id="16" w:author="Brian Freeman" w:date="2018-01-17T11:53:00Z">
            <w:rPr>
              <w:rFonts w:ascii="Times New Roman" w:hAnsi="Times New Roman" w:cs="Times New Roman"/>
              <w:sz w:val="16"/>
              <w:szCs w:val="16"/>
            </w:rPr>
          </w:rPrChange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are further in</w:t>
      </w:r>
      <w:r>
        <w:rPr>
          <w:rFonts w:ascii="Times New Roman" w:hAnsi="Times New Roman" w:cs="Times New Roman"/>
          <w:sz w:val="24"/>
          <w:szCs w:val="24"/>
        </w:rPr>
        <w:t>fl</w:t>
      </w:r>
      <w:r w:rsidRPr="001F5368">
        <w:rPr>
          <w:rFonts w:ascii="Times New Roman" w:hAnsi="Times New Roman" w:cs="Times New Roman"/>
          <w:sz w:val="24"/>
          <w:szCs w:val="24"/>
        </w:rPr>
        <w:t>uenced by weather patterns and terrain that disperse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pollutants, precursors, and byproducts (Beck et al., 1998). At night, </w:t>
      </w:r>
      <w:ins w:id="17" w:author="Brian Freeman" w:date="2018-01-17T11:53:00Z">
        <w:r w:rsidR="00BC1345" w:rsidRPr="000E35D3">
          <w:rPr>
            <w:rFonts w:ascii="Times New Roman" w:hAnsi="Times New Roman" w:cs="Times New Roman"/>
            <w:sz w:val="24"/>
            <w:szCs w:val="24"/>
          </w:rPr>
          <w:t>O</w:t>
        </w:r>
        <w:r w:rsidR="00BC1345" w:rsidRPr="000E35D3">
          <w:rPr>
            <w:rFonts w:ascii="Times New Roman" w:hAnsi="Times New Roman" w:cs="Times New Roman"/>
            <w:sz w:val="24"/>
            <w:szCs w:val="24"/>
            <w:vertAlign w:val="subscript"/>
          </w:rPr>
          <w:t>3</w:t>
        </w:r>
      </w:ins>
      <w:del w:id="18" w:author="Brian Freeman" w:date="2018-01-17T11:53:00Z">
        <w:r w:rsidRPr="001F5368" w:rsidDel="00BC1345">
          <w:rPr>
            <w:rFonts w:ascii="Times New Roman" w:hAnsi="Times New Roman" w:cs="Times New Roman"/>
            <w:sz w:val="24"/>
            <w:szCs w:val="24"/>
          </w:rPr>
          <w:delText>O</w:delText>
        </w:r>
        <w:r w:rsidRPr="001F5368" w:rsidDel="00BC1345">
          <w:rPr>
            <w:rFonts w:ascii="Times New Roman" w:hAnsi="Times New Roman" w:cs="Times New Roman"/>
            <w:sz w:val="16"/>
            <w:szCs w:val="16"/>
          </w:rPr>
          <w:delText>3</w:delText>
        </w:r>
      </w:del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reacts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with </w:t>
      </w:r>
      <w:ins w:id="19" w:author="Brian Freeman" w:date="2018-01-17T11:53:00Z">
        <w:r w:rsidR="00BC1345">
          <w:rPr>
            <w:rFonts w:ascii="Times New Roman" w:hAnsi="Times New Roman" w:cs="Times New Roman"/>
            <w:sz w:val="24"/>
            <w:szCs w:val="24"/>
          </w:rPr>
          <w:t>N</w:t>
        </w:r>
        <w:r w:rsidR="00BC1345" w:rsidRPr="000E35D3">
          <w:rPr>
            <w:rFonts w:ascii="Times New Roman" w:hAnsi="Times New Roman" w:cs="Times New Roman"/>
            <w:sz w:val="24"/>
            <w:szCs w:val="24"/>
          </w:rPr>
          <w:t>O</w:t>
        </w:r>
        <w:r w:rsidR="00BC1345" w:rsidRPr="00BC1345">
          <w:rPr>
            <w:rFonts w:ascii="Times New Roman" w:hAnsi="Times New Roman" w:cs="Times New Roman"/>
            <w:sz w:val="24"/>
            <w:szCs w:val="24"/>
            <w:vertAlign w:val="subscript"/>
            <w:rPrChange w:id="20" w:author="Brian Freeman" w:date="2018-01-17T11:5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2</w:t>
        </w:r>
      </w:ins>
      <w:del w:id="21" w:author="Brian Freeman" w:date="2018-01-17T11:53:00Z">
        <w:r w:rsidRPr="001F5368" w:rsidDel="00BC1345">
          <w:rPr>
            <w:rFonts w:ascii="Times New Roman" w:hAnsi="Times New Roman" w:cs="Times New Roman"/>
            <w:sz w:val="24"/>
            <w:szCs w:val="24"/>
          </w:rPr>
          <w:delText>NO</w:delText>
        </w:r>
        <w:r w:rsidRPr="001F5368" w:rsidDel="00BC1345">
          <w:rPr>
            <w:rFonts w:ascii="Times New Roman" w:hAnsi="Times New Roman" w:cs="Times New Roman"/>
            <w:sz w:val="16"/>
            <w:szCs w:val="16"/>
          </w:rPr>
          <w:delText>2</w:delText>
        </w:r>
      </w:del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form NO</w:t>
      </w:r>
      <w:r w:rsidRPr="001F5368">
        <w:rPr>
          <w:rFonts w:ascii="Times New Roman" w:hAnsi="Times New Roman" w:cs="Times New Roman"/>
          <w:sz w:val="16"/>
          <w:szCs w:val="16"/>
        </w:rPr>
        <w:t xml:space="preserve">3 </w:t>
      </w:r>
      <w:r w:rsidRPr="001F5368">
        <w:rPr>
          <w:rFonts w:ascii="Times New Roman" w:hAnsi="Times New Roman" w:cs="Times New Roman"/>
          <w:sz w:val="24"/>
          <w:szCs w:val="24"/>
        </w:rPr>
        <w:t>(nitrate radical) (Finlayson-Pitts and J.N. Pitts,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1993):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BD75AF" w:rsidTr="00BD75AF">
        <w:trPr>
          <w:jc w:val="center"/>
        </w:trPr>
        <w:tc>
          <w:tcPr>
            <w:tcW w:w="7465" w:type="dxa"/>
            <w:vAlign w:val="center"/>
          </w:tcPr>
          <w:p w:rsidR="00BD75AF" w:rsidRPr="00C74CA7" w:rsidRDefault="002525EF" w:rsidP="00BD7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85" w:type="dxa"/>
            <w:vAlign w:val="center"/>
          </w:tcPr>
          <w:p w:rsidR="00BD75AF" w:rsidRDefault="00BD75AF" w:rsidP="00BD7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</w:tbl>
    <w:p w:rsidR="00BD75AF" w:rsidRDefault="00BD75A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22" w:author="Brian Freeman" w:date="2018-01-17T11:54:00Z"/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The </w:t>
      </w:r>
      <w:r w:rsidRPr="00BD75AF">
        <w:rPr>
          <w:rFonts w:ascii="Times New Roman" w:hAnsi="Times New Roman" w:cs="Times New Roman"/>
          <w:sz w:val="24"/>
          <w:szCs w:val="24"/>
        </w:rPr>
        <w:t>NO</w:t>
      </w:r>
      <w:r w:rsidRPr="00BD75A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D75AF">
        <w:rPr>
          <w:rFonts w:ascii="Times New Roman" w:hAnsi="Times New Roman" w:cs="Times New Roman"/>
          <w:sz w:val="24"/>
          <w:szCs w:val="24"/>
        </w:rPr>
        <w:t xml:space="preserve"> radicals react with NO</w:t>
      </w:r>
      <w:r w:rsidRPr="00BD75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D75AF">
        <w:rPr>
          <w:rFonts w:ascii="Times New Roman" w:hAnsi="Times New Roman" w:cs="Times New Roman"/>
          <w:sz w:val="24"/>
          <w:szCs w:val="24"/>
        </w:rPr>
        <w:t xml:space="preserve"> to f</w:t>
      </w:r>
      <w:r w:rsidRPr="001F5368">
        <w:rPr>
          <w:rFonts w:ascii="Times New Roman" w:hAnsi="Times New Roman" w:cs="Times New Roman"/>
          <w:sz w:val="24"/>
          <w:szCs w:val="24"/>
        </w:rPr>
        <w:t>orm dinitrogen pentoxide (N</w:t>
      </w:r>
      <w:r w:rsidRPr="001F5368">
        <w:rPr>
          <w:rFonts w:ascii="Times New Roman" w:hAnsi="Times New Roman" w:cs="Times New Roman"/>
          <w:sz w:val="16"/>
          <w:szCs w:val="16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>O</w:t>
      </w:r>
      <w:r w:rsidRPr="001F5368">
        <w:rPr>
          <w:rFonts w:ascii="Times New Roman" w:hAnsi="Times New Roman" w:cs="Times New Roman"/>
          <w:sz w:val="16"/>
          <w:szCs w:val="16"/>
        </w:rPr>
        <w:t>5</w:t>
      </w:r>
      <w:r w:rsidRPr="001F53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which in turn forms nitric acid </w:t>
      </w:r>
      <w:r w:rsidRPr="00BD75AF">
        <w:rPr>
          <w:rFonts w:ascii="Times New Roman" w:hAnsi="Times New Roman" w:cs="Times New Roman"/>
          <w:sz w:val="24"/>
          <w:szCs w:val="24"/>
        </w:rPr>
        <w:t>(HNO</w:t>
      </w:r>
      <w:r w:rsidRPr="00BD75A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24"/>
          <w:szCs w:val="24"/>
        </w:rPr>
        <w:t>) through hydrolysis with water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aqueous particles (S</w:t>
      </w:r>
      <w:r>
        <w:rPr>
          <w:rFonts w:ascii="Times New Roman" w:hAnsi="Times New Roman" w:cs="Times New Roman"/>
          <w:sz w:val="24"/>
          <w:szCs w:val="24"/>
        </w:rPr>
        <w:t>ong et al., 2011</w:t>
      </w:r>
      <w:r w:rsidR="00764AAB">
        <w:rPr>
          <w:rFonts w:ascii="Times New Roman" w:hAnsi="Times New Roman" w:cs="Times New Roman"/>
          <w:sz w:val="24"/>
          <w:szCs w:val="24"/>
        </w:rPr>
        <w:t>, Thornton et al., 2010</w:t>
      </w:r>
      <w:r>
        <w:rPr>
          <w:rFonts w:ascii="Times New Roman" w:hAnsi="Times New Roman" w:cs="Times New Roman"/>
          <w:sz w:val="24"/>
          <w:szCs w:val="24"/>
        </w:rPr>
        <w:t>). The acid is fi</w:t>
      </w:r>
      <w:r w:rsidRPr="001F5368">
        <w:rPr>
          <w:rFonts w:ascii="Times New Roman" w:hAnsi="Times New Roman" w:cs="Times New Roman"/>
          <w:sz w:val="24"/>
          <w:szCs w:val="24"/>
        </w:rPr>
        <w:t>nally neutralized by ammonia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(NH</w:t>
      </w:r>
      <w:r w:rsidRPr="00BD75A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24"/>
          <w:szCs w:val="24"/>
        </w:rPr>
        <w:t>) to complete the reaction chain (Brown and Stutz, 2012).</w:t>
      </w:r>
    </w:p>
    <w:p w:rsidR="00BC1345" w:rsidRPr="001F5368" w:rsidRDefault="00BC1345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Additional contributions to tropospheric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BD75A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concentrations come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stratosphere-troposphere exchange (STE) of stratospheric ozone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Tarasick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Slater, 2008). The percentage of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provided by STE at surface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levels range from 13% (Cooper et al., 2006) to over 42%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Lelieveld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Dentener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2000) depending on area and conditions. With so many chemical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transport phenomena taking place throughout the day and night, modeling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becomes a very complex task even before local terrain, sources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weather patterns are incorporated (Bei et al., 2014). Nonetheless, predicting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ambient O</w:t>
      </w:r>
      <w:r w:rsidRPr="00BD75A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concentrations, and </w:t>
      </w:r>
      <w:ins w:id="23" w:author="Brian Freeman" w:date="2018-01-17T11:55:00Z">
        <w:r w:rsidR="00BC1345">
          <w:rPr>
            <w:rFonts w:ascii="Times New Roman" w:hAnsi="Times New Roman" w:cs="Times New Roman"/>
            <w:sz w:val="24"/>
            <w:szCs w:val="24"/>
          </w:rPr>
          <w:t xml:space="preserve">in </w:t>
        </w:r>
      </w:ins>
      <w:r w:rsidRPr="001F5368">
        <w:rPr>
          <w:rFonts w:ascii="Times New Roman" w:hAnsi="Times New Roman" w:cs="Times New Roman"/>
          <w:sz w:val="24"/>
          <w:szCs w:val="24"/>
        </w:rPr>
        <w:t>particular</w:t>
      </w:r>
      <w:ins w:id="24" w:author="Brian Freeman" w:date="2018-01-17T11:55:00Z">
        <w:r w:rsidR="00BC1345">
          <w:rPr>
            <w:rFonts w:ascii="Times New Roman" w:hAnsi="Times New Roman" w:cs="Times New Roman"/>
            <w:sz w:val="24"/>
            <w:szCs w:val="24"/>
          </w:rPr>
          <w:t>,</w:t>
        </w:r>
      </w:ins>
      <w:del w:id="25" w:author="Brian Freeman" w:date="2018-01-17T11:55:00Z">
        <w:r w:rsidRPr="001F5368" w:rsidDel="00BC1345">
          <w:rPr>
            <w:rFonts w:ascii="Times New Roman" w:hAnsi="Times New Roman" w:cs="Times New Roman"/>
            <w:sz w:val="24"/>
            <w:szCs w:val="24"/>
          </w:rPr>
          <w:delText>ly</w:delText>
        </w:r>
      </w:del>
      <w:r w:rsidRPr="001F5368">
        <w:rPr>
          <w:rFonts w:ascii="Times New Roman" w:hAnsi="Times New Roman" w:cs="Times New Roman"/>
          <w:sz w:val="24"/>
          <w:szCs w:val="24"/>
        </w:rPr>
        <w:t xml:space="preserve"> concentrations that may exceed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air quality standards, is important for air managers and at-risk populations.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26" w:author="Brian Freeman" w:date="2018-01-17T12:53:00Z"/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>Forecasting Ozone with Machine Learning</w:t>
      </w:r>
    </w:p>
    <w:p w:rsidR="00B5354C" w:rsidRPr="004B7046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C1345" w:rsidRDefault="001F5368" w:rsidP="006701C2">
      <w:pPr>
        <w:autoSpaceDE w:val="0"/>
        <w:autoSpaceDN w:val="0"/>
        <w:adjustRightInd w:val="0"/>
        <w:spacing w:after="0" w:line="360" w:lineRule="auto"/>
        <w:rPr>
          <w:ins w:id="27" w:author="Brian Freeman" w:date="2018-01-17T11:55:00Z"/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 xml:space="preserve">Due to the formation process of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24"/>
          <w:szCs w:val="24"/>
        </w:rPr>
        <w:t>, the actual concentration a local population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is exposed to may have been generated from precursors emitted hundreds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or even thousands of kilometers away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Glavas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Sazakli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2011). Populations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living in coastal regions may be exposed to pollutants generated locally 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transformed and mixed with other precursors in circulating land-sea breezes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(Freeman et al., 2017). </w:t>
      </w:r>
      <w:del w:id="28" w:author="Brian Freeman" w:date="2018-01-17T11:55:00Z">
        <w:r w:rsidRPr="001F5368" w:rsidDel="00BC1345">
          <w:rPr>
            <w:rFonts w:ascii="Times New Roman" w:hAnsi="Times New Roman" w:cs="Times New Roman"/>
            <w:sz w:val="24"/>
            <w:szCs w:val="24"/>
          </w:rPr>
          <w:delText xml:space="preserve">Surface </w:delText>
        </w:r>
      </w:del>
      <w:ins w:id="29" w:author="Brian Freeman" w:date="2018-01-17T11:55:00Z">
        <w:r w:rsidR="00BC1345">
          <w:rPr>
            <w:rFonts w:ascii="Times New Roman" w:hAnsi="Times New Roman" w:cs="Times New Roman"/>
            <w:sz w:val="24"/>
            <w:szCs w:val="24"/>
          </w:rPr>
          <w:t>Tropospheric</w:t>
        </w:r>
        <w:r w:rsidR="00BC1345" w:rsidRPr="001F536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is therefore a more complex pollutant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estimate than primary pollutants such as sulfur dioxide (SO</w:t>
      </w:r>
      <w:r w:rsidRPr="00BD75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>) or carbon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monoxide (CO).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345" w:rsidRDefault="00BC1345" w:rsidP="006701C2">
      <w:pPr>
        <w:autoSpaceDE w:val="0"/>
        <w:autoSpaceDN w:val="0"/>
        <w:adjustRightInd w:val="0"/>
        <w:spacing w:after="0" w:line="360" w:lineRule="auto"/>
        <w:rPr>
          <w:ins w:id="30" w:author="Brian Freeman" w:date="2018-01-17T11:55:00Z"/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Many studies have used supervised machine learning techniques, such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1C2">
        <w:rPr>
          <w:rFonts w:ascii="Times New Roman" w:hAnsi="Times New Roman" w:cs="Times New Roman"/>
          <w:sz w:val="24"/>
          <w:szCs w:val="24"/>
        </w:rPr>
        <w:t>artifi</w:t>
      </w:r>
      <w:r w:rsidRPr="001F5368">
        <w:rPr>
          <w:rFonts w:ascii="Times New Roman" w:hAnsi="Times New Roman" w:cs="Times New Roman"/>
          <w:sz w:val="24"/>
          <w:szCs w:val="24"/>
        </w:rPr>
        <w:t xml:space="preserve">cial neural networks (ANNs) to predict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BD75A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time series concentrations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(Wirtz et al., 2005;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Ettouney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</w:t>
      </w:r>
      <w:r>
        <w:rPr>
          <w:rFonts w:ascii="Times New Roman" w:hAnsi="Times New Roman" w:cs="Times New Roman"/>
          <w:sz w:val="24"/>
          <w:szCs w:val="24"/>
        </w:rPr>
        <w:t xml:space="preserve">2009; Kurt et al., 2008; </w:t>
      </w:r>
      <w:proofErr w:type="spellStart"/>
      <w:r>
        <w:rPr>
          <w:rFonts w:ascii="Times New Roman" w:hAnsi="Times New Roman" w:cs="Times New Roman"/>
          <w:sz w:val="24"/>
          <w:szCs w:val="24"/>
        </w:rPr>
        <w:t>Bianco</w:t>
      </w:r>
      <w:r w:rsidR="00B005CB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2017). ANNs have been shown to provide better predictive results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than linear models such as Multiple Linear Regression (MLR) and time series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modeling such as Autoregressive integrated moving averages (ARIMA)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Prybutok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2000;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Zickus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2002; Liu, 2007;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Vlachogianni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2011). Support vector machines (SVMs) have also been applied to</w:t>
      </w:r>
      <w:r w:rsidR="006701C2" w:rsidRPr="006701C2">
        <w:rPr>
          <w:rFonts w:ascii="Times New Roman" w:hAnsi="Times New Roman" w:cs="Times New Roman"/>
          <w:sz w:val="24"/>
          <w:szCs w:val="24"/>
        </w:rPr>
        <w:t xml:space="preserve">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prediction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scenarios with results that often outperform ANNs (Luna et al., 2014;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Papaleonidas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Ili</w:t>
      </w:r>
      <w:r>
        <w:rPr>
          <w:rFonts w:ascii="Times New Roman" w:hAnsi="Times New Roman" w:cs="Times New Roman"/>
          <w:sz w:val="24"/>
          <w:szCs w:val="24"/>
        </w:rPr>
        <w:t>adis</w:t>
      </w:r>
      <w:proofErr w:type="spellEnd"/>
      <w:r>
        <w:rPr>
          <w:rFonts w:ascii="Times New Roman" w:hAnsi="Times New Roman" w:cs="Times New Roman"/>
          <w:sz w:val="24"/>
          <w:szCs w:val="24"/>
        </w:rPr>
        <w:t>, 2013; Singh et al., 2013).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benefi</w:t>
      </w:r>
      <w:r w:rsidRPr="001F5368">
        <w:rPr>
          <w:rFonts w:ascii="Times New Roman" w:hAnsi="Times New Roman" w:cs="Times New Roman"/>
          <w:sz w:val="24"/>
          <w:szCs w:val="24"/>
        </w:rPr>
        <w:t>ts of using ANNs include not requiring a priori assumptions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the data used for training and not requiring weighting of initial inputs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(Gardner and Dorling, 1998). In practice, dimensionality reduction is often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used to remove inputs to the model that are not independent and identically</w:t>
      </w:r>
      <w:r>
        <w:rPr>
          <w:rFonts w:ascii="Times New Roman" w:hAnsi="Times New Roman" w:cs="Times New Roman"/>
          <w:sz w:val="24"/>
          <w:szCs w:val="24"/>
        </w:rPr>
        <w:t xml:space="preserve"> distributed (IID) or off</w:t>
      </w:r>
      <w:r w:rsidRPr="001F5368">
        <w:rPr>
          <w:rFonts w:ascii="Times New Roman" w:hAnsi="Times New Roman" w:cs="Times New Roman"/>
          <w:sz w:val="24"/>
          <w:szCs w:val="24"/>
        </w:rPr>
        <w:t>er little in</w:t>
      </w:r>
      <w:r>
        <w:rPr>
          <w:rFonts w:ascii="Times New Roman" w:hAnsi="Times New Roman" w:cs="Times New Roman"/>
          <w:sz w:val="24"/>
          <w:szCs w:val="24"/>
        </w:rPr>
        <w:t>fluence on</w:t>
      </w:r>
      <w:r w:rsidRPr="001F5368">
        <w:rPr>
          <w:rFonts w:ascii="Times New Roman" w:hAnsi="Times New Roman" w:cs="Times New Roman"/>
          <w:sz w:val="24"/>
          <w:szCs w:val="24"/>
        </w:rPr>
        <w:t xml:space="preserve"> the overall training. Principal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1F5368">
        <w:rPr>
          <w:rFonts w:ascii="Times New Roman" w:hAnsi="Times New Roman" w:cs="Times New Roman"/>
          <w:sz w:val="24"/>
          <w:szCs w:val="24"/>
        </w:rPr>
        <w:t>omponent Analysis (PCA) is often used to reduce the overall inputs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model by removing transformed components, but provides little variability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the actual number of features required to train (Singh et al., 2013; Wang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2015).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Most of the studies that use ANNs apply a single hidden-layer feed forward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neural network (FFNN) architecture trained with meteorological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concentration data and generally have limited success for forecasting air quality.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canonical FFNN model consists of an input layer, a hidden 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an output layer. Each layer is constructed from interlinked nodes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generates a value (usually between -1 and 1 or 0 and 1). The individual 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model is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>Fig</w:t>
      </w:r>
      <w:r w:rsidR="00BA782A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 here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node sums the weighted inputs of the previous layer, sometimes with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bias, and transforms the combined sum with a non-linear activation function,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1C2" w:rsidRPr="00BD75AF">
        <w:rPr>
          <w:rFonts w:ascii="Times New Roman" w:hAnsi="Times New Roman" w:cs="Times New Roman"/>
          <w:i/>
          <w:sz w:val="24"/>
          <w:szCs w:val="24"/>
        </w:rPr>
        <w:t>σ</w:t>
      </w:r>
      <w:r w:rsidRPr="001F5368">
        <w:rPr>
          <w:rFonts w:ascii="Times New Roman" w:hAnsi="Times New Roman" w:cs="Times New Roman"/>
          <w:sz w:val="24"/>
          <w:szCs w:val="24"/>
        </w:rPr>
        <w:t>. The node activation equation is given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BD75AF" w:rsidTr="00BD75AF">
        <w:trPr>
          <w:jc w:val="center"/>
        </w:trPr>
        <w:tc>
          <w:tcPr>
            <w:tcW w:w="7465" w:type="dxa"/>
            <w:vAlign w:val="center"/>
          </w:tcPr>
          <w:p w:rsidR="00BD75AF" w:rsidRPr="00C74CA7" w:rsidRDefault="00BD75AF" w:rsidP="00BD7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y= σ(wx+b)</m:t>
                </m:r>
              </m:oMath>
            </m:oMathPara>
          </w:p>
        </w:tc>
        <w:tc>
          <w:tcPr>
            <w:tcW w:w="1885" w:type="dxa"/>
            <w:vAlign w:val="center"/>
          </w:tcPr>
          <w:p w:rsidR="00BD75AF" w:rsidRDefault="00BD75AF" w:rsidP="00BD7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</w:tbl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where </w:t>
      </w:r>
      <w:r w:rsidRPr="00BD75AF">
        <w:rPr>
          <w:rFonts w:ascii="Times New Roman" w:hAnsi="Times New Roman" w:cs="Times New Roman"/>
          <w:i/>
          <w:sz w:val="24"/>
          <w:szCs w:val="24"/>
        </w:rPr>
        <w:t>w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an array of weights for the connections between the previous 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the current layer, </w:t>
      </w:r>
      <w:r w:rsidRPr="00BD75AF">
        <w:rPr>
          <w:rFonts w:ascii="Times New Roman" w:hAnsi="Times New Roman" w:cs="Times New Roman"/>
          <w:i/>
          <w:sz w:val="24"/>
          <w:szCs w:val="24"/>
        </w:rPr>
        <w:t>x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a vector of input values from the previous layer,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</w:t>
      </w:r>
      <w:r w:rsidRPr="00BD75AF">
        <w:rPr>
          <w:rFonts w:ascii="Times New Roman" w:hAnsi="Times New Roman" w:cs="Times New Roman"/>
          <w:i/>
          <w:sz w:val="24"/>
          <w:szCs w:val="24"/>
        </w:rPr>
        <w:t>b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a bias value. Common activation functions include the </w:t>
      </w:r>
      <w:r w:rsidRPr="006701C2">
        <w:rPr>
          <w:rFonts w:ascii="Times New Roman" w:hAnsi="Times New Roman" w:cs="Times New Roman"/>
          <w:i/>
          <w:sz w:val="24"/>
          <w:szCs w:val="24"/>
        </w:rPr>
        <w:t>sigmoid</w:t>
      </w:r>
      <w:r w:rsidRPr="001F53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1C2">
        <w:rPr>
          <w:rFonts w:ascii="Times New Roman" w:hAnsi="Times New Roman" w:cs="Times New Roman"/>
          <w:i/>
          <w:sz w:val="24"/>
          <w:szCs w:val="24"/>
        </w:rPr>
        <w:t>tanh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701C2">
        <w:rPr>
          <w:rFonts w:ascii="Times New Roman" w:hAnsi="Times New Roman" w:cs="Times New Roman"/>
          <w:i/>
          <w:sz w:val="24"/>
          <w:szCs w:val="24"/>
        </w:rPr>
        <w:t>relu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functions. A general property for activation functions is that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normalize th</w:t>
      </w:r>
      <w:r>
        <w:rPr>
          <w:rFonts w:ascii="Times New Roman" w:hAnsi="Times New Roman" w:cs="Times New Roman"/>
          <w:sz w:val="24"/>
          <w:szCs w:val="24"/>
        </w:rPr>
        <w:t>e output and have a continuous fi</w:t>
      </w:r>
      <w:r w:rsidRPr="001F5368">
        <w:rPr>
          <w:rFonts w:ascii="Times New Roman" w:hAnsi="Times New Roman" w:cs="Times New Roman"/>
          <w:sz w:val="24"/>
          <w:szCs w:val="24"/>
        </w:rPr>
        <w:t>rst order derivative that can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used during the back propagation training process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2016).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common activation functions mention</w:t>
      </w:r>
      <w:r>
        <w:rPr>
          <w:rFonts w:ascii="Times New Roman" w:hAnsi="Times New Roman" w:cs="Times New Roman"/>
          <w:sz w:val="24"/>
          <w:szCs w:val="24"/>
        </w:rPr>
        <w:t>ed earlier are shown in Table 1 along with their fi</w:t>
      </w:r>
      <w:r w:rsidRPr="001F5368">
        <w:rPr>
          <w:rFonts w:ascii="Times New Roman" w:hAnsi="Times New Roman" w:cs="Times New Roman"/>
          <w:sz w:val="24"/>
          <w:szCs w:val="24"/>
        </w:rPr>
        <w:t>rst order derivative and output range.</w:t>
      </w:r>
    </w:p>
    <w:p w:rsidR="009C20D8" w:rsidRPr="001F536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Table 1 here</w:t>
      </w:r>
    </w:p>
    <w:p w:rsidR="009C20D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More recent studies, however, looked at the limitations of FFNNs, namely</w:t>
      </w:r>
      <w:r w:rsidR="009C20D8">
        <w:rPr>
          <w:rFonts w:ascii="Times New Roman" w:hAnsi="Times New Roman" w:cs="Times New Roman"/>
          <w:sz w:val="24"/>
          <w:szCs w:val="24"/>
        </w:rPr>
        <w:t xml:space="preserve"> the diffi</w:t>
      </w:r>
      <w:r w:rsidRPr="001F5368">
        <w:rPr>
          <w:rFonts w:ascii="Times New Roman" w:hAnsi="Times New Roman" w:cs="Times New Roman"/>
          <w:sz w:val="24"/>
          <w:szCs w:val="24"/>
        </w:rPr>
        <w:t>culty in choosing a suitable archite</w:t>
      </w:r>
      <w:r w:rsidR="009C20D8">
        <w:rPr>
          <w:rFonts w:ascii="Times New Roman" w:hAnsi="Times New Roman" w:cs="Times New Roman"/>
          <w:sz w:val="24"/>
          <w:szCs w:val="24"/>
        </w:rPr>
        <w:t>cture and the tendency to over-fi</w:t>
      </w:r>
      <w:r w:rsidRPr="001F5368">
        <w:rPr>
          <w:rFonts w:ascii="Times New Roman" w:hAnsi="Times New Roman" w:cs="Times New Roman"/>
          <w:sz w:val="24"/>
          <w:szCs w:val="24"/>
        </w:rPr>
        <w:t>t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training data, leading to poor generalization, particularly in situations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where limited labeled data is available (Lu and Wang, 2005;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Papaleonidas</w:t>
      </w:r>
      <w:proofErr w:type="spellEnd"/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Iliadis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2013).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predicted outputs in previous air quality forecast studies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Arhami</w:t>
      </w:r>
      <w:proofErr w:type="spellEnd"/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2013) were based on continuous concentration values measured in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parts per million (ppm) or </w:t>
      </w:r>
      <w:proofErr w:type="spellStart"/>
      <w:r w:rsidR="009C20D8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="009C20D8">
        <w:rPr>
          <w:rFonts w:ascii="Times New Roman" w:hAnsi="Times New Roman" w:cs="Times New Roman"/>
          <w:sz w:val="24"/>
          <w:szCs w:val="24"/>
        </w:rPr>
        <w:t>/</w:t>
      </w:r>
      <w:r w:rsidRPr="001F5368">
        <w:rPr>
          <w:rFonts w:ascii="Times New Roman" w:hAnsi="Times New Roman" w:cs="Times New Roman"/>
          <w:sz w:val="24"/>
          <w:szCs w:val="24"/>
        </w:rPr>
        <w:t>m</w:t>
      </w:r>
      <w:r w:rsidRPr="009C20D8">
        <w:rPr>
          <w:rFonts w:ascii="Times New Roman" w:hAnsi="Times New Roman" w:cs="Times New Roman"/>
          <w:sz w:val="24"/>
          <w:szCs w:val="16"/>
          <w:vertAlign w:val="super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from single stations.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Achar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 (2011)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investigated the intervals between</w:t>
      </w:r>
      <w:r w:rsidR="006701C2" w:rsidRPr="006701C2">
        <w:rPr>
          <w:rFonts w:ascii="Times New Roman" w:hAnsi="Times New Roman" w:cs="Times New Roman"/>
          <w:sz w:val="24"/>
          <w:szCs w:val="24"/>
        </w:rPr>
        <w:t xml:space="preserve">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exceedances and maxima of daily concentration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levels instead of estimating real time values. Their study of interoccurrence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between peaks was used to determine overall improvements to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air quality trends over time as compared to predicting future air quality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concentrations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Achcar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2011).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For our validation case study area in Kuwait, several studies were completed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that focused on ambient air quality and modeling using ANNs. Abdul-Wahab (2001) used 5 minute measurements of precursors CH</w:t>
      </w:r>
      <w:r w:rsidRPr="006701C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F5368">
        <w:rPr>
          <w:rFonts w:ascii="Times New Roman" w:hAnsi="Times New Roman" w:cs="Times New Roman"/>
          <w:sz w:val="24"/>
          <w:szCs w:val="24"/>
        </w:rPr>
        <w:t>, Non-Methane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Hydrocarbons (NMHCs), CO, CO</w:t>
      </w:r>
      <w:r w:rsidRPr="00BD75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 xml:space="preserve">, Dust, NO,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NO</w:t>
      </w:r>
      <w:r w:rsidRPr="00BD75A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>, and NO</w:t>
      </w:r>
      <w:r w:rsidRPr="001F5368">
        <w:rPr>
          <w:rFonts w:ascii="Times New Roman" w:hAnsi="Times New Roman" w:cs="Times New Roman"/>
          <w:sz w:val="16"/>
          <w:szCs w:val="16"/>
        </w:rPr>
        <w:t>x</w:t>
      </w:r>
      <w:r w:rsidRPr="001F5368">
        <w:rPr>
          <w:rFonts w:ascii="Times New Roman" w:hAnsi="Times New Roman" w:cs="Times New Roman"/>
          <w:sz w:val="24"/>
          <w:szCs w:val="24"/>
        </w:rPr>
        <w:t>) and meteorological</w:t>
      </w:r>
      <w:r w:rsidR="009C20D8">
        <w:rPr>
          <w:rFonts w:ascii="Times New Roman" w:hAnsi="Times New Roman" w:cs="Times New Roman"/>
          <w:sz w:val="24"/>
          <w:szCs w:val="24"/>
        </w:rPr>
        <w:t xml:space="preserve"> inputs </w:t>
      </w:r>
      <w:r w:rsidRPr="001F5368">
        <w:rPr>
          <w:rFonts w:ascii="Times New Roman" w:hAnsi="Times New Roman" w:cs="Times New Roman"/>
          <w:sz w:val="24"/>
          <w:szCs w:val="24"/>
        </w:rPr>
        <w:t>(WS, WD, TEMP, RH, and Solar Radiation) from a mobile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site in the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Khaldiya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residential area to estimate ozone and smog produced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(SP) using a single hidden layer FFNN (Abdul-Wahab, 2001). Al-Alawi and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Abdul-Wahab later enhanced their model by applying PCA to reduce the dimensionality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of the input data (Al-Alawi et al., 2008).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Ettouney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 (2009)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used the same inputs as Abdul-Wahab (replacing dust with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Methanated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Hydrocarbons)</w:t>
      </w:r>
      <w:r w:rsidR="009C20D8">
        <w:rPr>
          <w:rFonts w:ascii="Times New Roman" w:hAnsi="Times New Roman" w:cs="Times New Roman"/>
          <w:sz w:val="24"/>
          <w:szCs w:val="24"/>
        </w:rPr>
        <w:t xml:space="preserve"> and two FFNNs</w:t>
      </w:r>
      <w:r w:rsidRPr="001F5368">
        <w:rPr>
          <w:rFonts w:ascii="Times New Roman" w:hAnsi="Times New Roman" w:cs="Times New Roman"/>
          <w:sz w:val="24"/>
          <w:szCs w:val="24"/>
        </w:rPr>
        <w:t xml:space="preserve"> to predict monthly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concentrations from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the Jahra and Um Al Hayman stations. They suggested that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Kuwait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often comes from outside the local area via long range transport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Ettouney</w:t>
      </w:r>
      <w:proofErr w:type="spellEnd"/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2009).</w:t>
      </w:r>
    </w:p>
    <w:p w:rsidR="009C20D8" w:rsidRPr="001F536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31" w:author="Brian Freeman" w:date="2018-01-17T12:53:00Z"/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>Deep Learning and Time Series</w:t>
      </w:r>
    </w:p>
    <w:p w:rsidR="00B5354C" w:rsidRPr="004B7046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53037" w:rsidRPr="001F5368" w:rsidDel="00753037" w:rsidRDefault="001F5368" w:rsidP="00753037">
      <w:pPr>
        <w:autoSpaceDE w:val="0"/>
        <w:autoSpaceDN w:val="0"/>
        <w:adjustRightInd w:val="0"/>
        <w:spacing w:after="0" w:line="360" w:lineRule="auto"/>
        <w:rPr>
          <w:del w:id="32" w:author="Brian Freeman" w:date="2018-01-17T11:58:00Z"/>
          <w:moveTo w:id="33" w:author="Brian Freeman" w:date="2018-01-17T11:58:00Z"/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Studies in atmospheric sciences and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concentration predictions using Deep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Learning (DL) have not been as common as single hidden layer ANNs. DL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refers to the families of ANNs that have more than one hidden layer or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use advanced architectures such as recurrent neural networks (RNNs) and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convolutional neural networks (CNNs)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2016).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Partially recurrent network models</w:t>
      </w:r>
      <w:ins w:id="34" w:author="Brian Freeman" w:date="2018-01-17T12:21:00Z">
        <w:r w:rsidR="003D020E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1F5368">
        <w:rPr>
          <w:rFonts w:ascii="Times New Roman" w:hAnsi="Times New Roman" w:cs="Times New Roman"/>
          <w:sz w:val="24"/>
          <w:szCs w:val="24"/>
        </w:rPr>
        <w:t xml:space="preserve"> such as the Elman Network (EN)</w:t>
      </w:r>
      <w:ins w:id="35" w:author="Brian Freeman" w:date="2018-01-17T12:22:00Z">
        <w:r w:rsidR="003D020E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1F5368">
        <w:rPr>
          <w:rFonts w:ascii="Times New Roman" w:hAnsi="Times New Roman" w:cs="Times New Roman"/>
          <w:sz w:val="24"/>
          <w:szCs w:val="24"/>
        </w:rPr>
        <w:t xml:space="preserve"> were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used with air station inputs to predict ground level concentrations of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="009C20D8">
        <w:rPr>
          <w:rFonts w:ascii="Times New Roman" w:hAnsi="Times New Roman" w:cs="Times New Roman"/>
          <w:sz w:val="16"/>
          <w:szCs w:val="16"/>
        </w:rPr>
        <w:t xml:space="preserve"> </w:t>
      </w:r>
      <w:r w:rsidR="003349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497E">
        <w:rPr>
          <w:rFonts w:ascii="Times New Roman" w:hAnsi="Times New Roman" w:cs="Times New Roman"/>
          <w:sz w:val="24"/>
          <w:szCs w:val="24"/>
        </w:rPr>
        <w:t>Biancofi</w:t>
      </w:r>
      <w:r w:rsidRPr="001F5368">
        <w:rPr>
          <w:rFonts w:ascii="Times New Roman" w:hAnsi="Times New Roman" w:cs="Times New Roman"/>
          <w:sz w:val="24"/>
          <w:szCs w:val="24"/>
        </w:rPr>
        <w:t>ore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2015) and </w:t>
      </w:r>
      <w:r w:rsidRPr="00753037">
        <w:rPr>
          <w:rFonts w:ascii="Times New Roman" w:hAnsi="Times New Roman" w:cs="Times New Roman"/>
          <w:sz w:val="24"/>
          <w:szCs w:val="24"/>
        </w:rPr>
        <w:t>PM</w:t>
      </w:r>
      <w:r w:rsidRPr="00753037">
        <w:rPr>
          <w:rFonts w:ascii="Times New Roman" w:hAnsi="Times New Roman" w:cs="Times New Roman"/>
          <w:sz w:val="24"/>
          <w:szCs w:val="24"/>
          <w:vertAlign w:val="subscript"/>
          <w:rPrChange w:id="36" w:author="Brian Freeman" w:date="2018-01-17T11:57:00Z">
            <w:rPr>
              <w:rFonts w:ascii="Times New Roman" w:hAnsi="Times New Roman" w:cs="Times New Roman"/>
              <w:sz w:val="16"/>
              <w:szCs w:val="16"/>
            </w:rPr>
          </w:rPrChange>
        </w:rPr>
        <w:t>2</w:t>
      </w:r>
      <w:ins w:id="37" w:author="Brian Freeman" w:date="2018-01-17T11:58:00Z">
        <w:r w:rsidR="00753037">
          <w:rPr>
            <w:rFonts w:ascii="Times New Roman" w:hAnsi="Times New Roman" w:cs="Times New Roman"/>
            <w:sz w:val="24"/>
            <w:szCs w:val="24"/>
            <w:vertAlign w:val="subscript"/>
          </w:rPr>
          <w:t>.5</w:t>
        </w:r>
      </w:ins>
      <w:del w:id="38" w:author="Brian Freeman" w:date="2018-01-17T11:57:00Z">
        <w:r w:rsidRPr="00753037" w:rsidDel="00753037">
          <w:rPr>
            <w:rFonts w:ascii="Times New Roman" w:hAnsi="Times New Roman" w:cs="Times New Roman"/>
            <w:sz w:val="24"/>
            <w:szCs w:val="24"/>
            <w:rPrChange w:id="39" w:author="Brian Freeman" w:date="2018-01-17T11:57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delText>:5</w:delText>
        </w:r>
      </w:del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="003349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497E">
        <w:rPr>
          <w:rFonts w:ascii="Times New Roman" w:hAnsi="Times New Roman" w:cs="Times New Roman"/>
          <w:sz w:val="24"/>
          <w:szCs w:val="24"/>
        </w:rPr>
        <w:t>Biancofi</w:t>
      </w:r>
      <w:r w:rsidRPr="001F5368">
        <w:rPr>
          <w:rFonts w:ascii="Times New Roman" w:hAnsi="Times New Roman" w:cs="Times New Roman"/>
          <w:sz w:val="24"/>
          <w:szCs w:val="24"/>
        </w:rPr>
        <w:t>ore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2017). The feedback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provides memory to the system when a single input set is fed into the system.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="0033497E">
        <w:rPr>
          <w:rFonts w:ascii="Times New Roman" w:hAnsi="Times New Roman" w:cs="Times New Roman"/>
          <w:sz w:val="24"/>
          <w:szCs w:val="24"/>
        </w:rPr>
        <w:t>Diff</w:t>
      </w:r>
      <w:r w:rsidRPr="001F5368">
        <w:rPr>
          <w:rFonts w:ascii="Times New Roman" w:hAnsi="Times New Roman" w:cs="Times New Roman"/>
          <w:sz w:val="24"/>
          <w:szCs w:val="24"/>
        </w:rPr>
        <w:t>erent ANN architectures are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2. The simple node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del w:id="40" w:author="Brian Freeman" w:date="2018-01-17T11:58:00Z">
        <w:r w:rsidRPr="001F5368" w:rsidDel="00753037">
          <w:rPr>
            <w:rFonts w:ascii="Times New Roman" w:hAnsi="Times New Roman" w:cs="Times New Roman"/>
            <w:sz w:val="24"/>
            <w:szCs w:val="24"/>
          </w:rPr>
          <w:delText>has been</w:delText>
        </w:r>
      </w:del>
      <w:ins w:id="41" w:author="Brian Freeman" w:date="2018-01-17T11:58:00Z">
        <w:r w:rsidR="00753037">
          <w:rPr>
            <w:rFonts w:ascii="Times New Roman" w:hAnsi="Times New Roman" w:cs="Times New Roman"/>
            <w:sz w:val="24"/>
            <w:szCs w:val="24"/>
          </w:rPr>
          <w:t>is</w:t>
        </w:r>
      </w:ins>
      <w:r w:rsidRPr="001F5368">
        <w:rPr>
          <w:rFonts w:ascii="Times New Roman" w:hAnsi="Times New Roman" w:cs="Times New Roman"/>
          <w:sz w:val="24"/>
          <w:szCs w:val="24"/>
        </w:rPr>
        <w:t xml:space="preserve"> redrawn as a circle for comparison. The arrows between layers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represent synaptic weights that interconnect each node.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moveToRangeStart w:id="42" w:author="Brian Freeman" w:date="2018-01-17T11:58:00Z" w:name="move503953653"/>
      <w:moveTo w:id="43" w:author="Brian Freeman" w:date="2018-01-17T11:58:00Z">
        <w:r w:rsidR="00753037" w:rsidRPr="001F5368">
          <w:rPr>
            <w:rFonts w:ascii="Times New Roman" w:hAnsi="Times New Roman" w:cs="Times New Roman"/>
            <w:sz w:val="24"/>
            <w:szCs w:val="24"/>
          </w:rPr>
          <w:t>Fig 2 sh</w:t>
        </w:r>
        <w:r w:rsidR="00753037">
          <w:rPr>
            <w:rFonts w:ascii="Times New Roman" w:hAnsi="Times New Roman" w:cs="Times New Roman"/>
            <w:sz w:val="24"/>
            <w:szCs w:val="24"/>
          </w:rPr>
          <w:t>ows that each layer can have diff</w:t>
        </w:r>
        <w:r w:rsidR="00753037" w:rsidRPr="001F5368">
          <w:rPr>
            <w:rFonts w:ascii="Times New Roman" w:hAnsi="Times New Roman" w:cs="Times New Roman"/>
            <w:sz w:val="24"/>
            <w:szCs w:val="24"/>
          </w:rPr>
          <w:t>erent numbers of nodes, however, the</w:t>
        </w:r>
        <w:r w:rsidR="0075303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53037" w:rsidRPr="001F5368">
          <w:rPr>
            <w:rFonts w:ascii="Times New Roman" w:hAnsi="Times New Roman" w:cs="Times New Roman"/>
            <w:sz w:val="24"/>
            <w:szCs w:val="24"/>
          </w:rPr>
          <w:t>number of nodes in deep neural networks (DNNs) hidden layers are usually</w:t>
        </w:r>
        <w:r w:rsidR="0075303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53037" w:rsidRPr="001F5368">
          <w:rPr>
            <w:rFonts w:ascii="Times New Roman" w:hAnsi="Times New Roman" w:cs="Times New Roman"/>
            <w:sz w:val="24"/>
            <w:szCs w:val="24"/>
          </w:rPr>
          <w:t>kept the same for each layer.</w:t>
        </w:r>
      </w:moveTo>
    </w:p>
    <w:moveToRangeEnd w:id="42"/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20D8" w:rsidRPr="001F536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BA782A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2 here</w:t>
      </w:r>
    </w:p>
    <w:p w:rsidR="009C20D8" w:rsidDel="00753037" w:rsidRDefault="009C20D8" w:rsidP="006701C2">
      <w:pPr>
        <w:autoSpaceDE w:val="0"/>
        <w:autoSpaceDN w:val="0"/>
        <w:adjustRightInd w:val="0"/>
        <w:spacing w:after="0" w:line="360" w:lineRule="auto"/>
        <w:rPr>
          <w:del w:id="44" w:author="Brian Freeman" w:date="2018-01-17T11:58:00Z"/>
          <w:rFonts w:ascii="Times New Roman" w:hAnsi="Times New Roman" w:cs="Times New Roman"/>
          <w:sz w:val="24"/>
          <w:szCs w:val="24"/>
        </w:rPr>
      </w:pPr>
    </w:p>
    <w:p w:rsidR="001F5368" w:rsidRPr="001F5368" w:rsidDel="00753037" w:rsidRDefault="001F5368" w:rsidP="006701C2">
      <w:pPr>
        <w:autoSpaceDE w:val="0"/>
        <w:autoSpaceDN w:val="0"/>
        <w:adjustRightInd w:val="0"/>
        <w:spacing w:after="0" w:line="360" w:lineRule="auto"/>
        <w:rPr>
          <w:moveFrom w:id="45" w:author="Brian Freeman" w:date="2018-01-17T11:58:00Z"/>
          <w:rFonts w:ascii="Times New Roman" w:hAnsi="Times New Roman" w:cs="Times New Roman"/>
          <w:sz w:val="24"/>
          <w:szCs w:val="24"/>
        </w:rPr>
      </w:pPr>
      <w:moveFromRangeStart w:id="46" w:author="Brian Freeman" w:date="2018-01-17T11:58:00Z" w:name="move503953653"/>
      <w:moveFrom w:id="47" w:author="Brian Freeman" w:date="2018-01-17T11:58:00Z">
        <w:r w:rsidRPr="001F5368" w:rsidDel="00753037">
          <w:rPr>
            <w:rFonts w:ascii="Times New Roman" w:hAnsi="Times New Roman" w:cs="Times New Roman"/>
            <w:sz w:val="24"/>
            <w:szCs w:val="24"/>
          </w:rPr>
          <w:t>Fig 2 sh</w:t>
        </w:r>
        <w:r w:rsidR="009C20D8" w:rsidDel="00753037">
          <w:rPr>
            <w:rFonts w:ascii="Times New Roman" w:hAnsi="Times New Roman" w:cs="Times New Roman"/>
            <w:sz w:val="24"/>
            <w:szCs w:val="24"/>
          </w:rPr>
          <w:t>ows that each layer can have diff</w:t>
        </w:r>
        <w:r w:rsidRPr="001F5368" w:rsidDel="00753037">
          <w:rPr>
            <w:rFonts w:ascii="Times New Roman" w:hAnsi="Times New Roman" w:cs="Times New Roman"/>
            <w:sz w:val="24"/>
            <w:szCs w:val="24"/>
          </w:rPr>
          <w:t>erent numbers of nodes, however, the</w:t>
        </w:r>
        <w:r w:rsidR="009C20D8" w:rsidDel="0075303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1F5368" w:rsidDel="00753037">
          <w:rPr>
            <w:rFonts w:ascii="Times New Roman" w:hAnsi="Times New Roman" w:cs="Times New Roman"/>
            <w:sz w:val="24"/>
            <w:szCs w:val="24"/>
          </w:rPr>
          <w:t>number of nodes in deep neural networks (DNNs) hidden layers are usually</w:t>
        </w:r>
        <w:r w:rsidR="009C20D8" w:rsidDel="0075303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1F5368" w:rsidDel="00753037">
          <w:rPr>
            <w:rFonts w:ascii="Times New Roman" w:hAnsi="Times New Roman" w:cs="Times New Roman"/>
            <w:sz w:val="24"/>
            <w:szCs w:val="24"/>
          </w:rPr>
          <w:t>kept the same for each layer.</w:t>
        </w:r>
      </w:moveFrom>
    </w:p>
    <w:moveFromRangeEnd w:id="46"/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Implementations of procedures such as LSTM for RNNs allow network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training to take place witho</w:t>
      </w:r>
      <w:r w:rsidR="009C20D8">
        <w:rPr>
          <w:rFonts w:ascii="Times New Roman" w:hAnsi="Times New Roman" w:cs="Times New Roman"/>
          <w:sz w:val="24"/>
          <w:szCs w:val="24"/>
        </w:rPr>
        <w:t>ut having long term parameters “</w:t>
      </w:r>
      <w:r w:rsidR="004B7046">
        <w:rPr>
          <w:rFonts w:ascii="Times New Roman" w:hAnsi="Times New Roman" w:cs="Times New Roman"/>
          <w:sz w:val="24"/>
          <w:szCs w:val="24"/>
        </w:rPr>
        <w:t>explode”</w:t>
      </w:r>
      <w:r w:rsidRPr="001F5368">
        <w:rPr>
          <w:rFonts w:ascii="Times New Roman" w:hAnsi="Times New Roman" w:cs="Times New Roman"/>
          <w:sz w:val="24"/>
          <w:szCs w:val="24"/>
        </w:rPr>
        <w:t xml:space="preserve"> or</w:t>
      </w:r>
      <w:r w:rsidR="009C20D8">
        <w:rPr>
          <w:rFonts w:ascii="Times New Roman" w:hAnsi="Times New Roman" w:cs="Times New Roman"/>
          <w:sz w:val="24"/>
          <w:szCs w:val="24"/>
        </w:rPr>
        <w:t xml:space="preserve"> “</w:t>
      </w:r>
      <w:r w:rsidR="004B7046">
        <w:rPr>
          <w:rFonts w:ascii="Times New Roman" w:hAnsi="Times New Roman" w:cs="Times New Roman"/>
          <w:sz w:val="24"/>
          <w:szCs w:val="24"/>
        </w:rPr>
        <w:t>vanish”</w:t>
      </w:r>
      <w:r w:rsidRPr="001F5368">
        <w:rPr>
          <w:rFonts w:ascii="Times New Roman" w:hAnsi="Times New Roman" w:cs="Times New Roman"/>
          <w:sz w:val="24"/>
          <w:szCs w:val="24"/>
        </w:rPr>
        <w:t xml:space="preserve"> as a result of multiple learning updates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Pascanu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2013).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LSTM was </w:t>
      </w:r>
      <w:r w:rsidR="009C20D8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 xml:space="preserve">rst introduced by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Hochrei</w:t>
      </w:r>
      <w:r w:rsidR="006701C2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="006701C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701C2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="006701C2">
        <w:rPr>
          <w:rFonts w:ascii="Times New Roman" w:hAnsi="Times New Roman" w:cs="Times New Roman"/>
          <w:sz w:val="24"/>
          <w:szCs w:val="24"/>
        </w:rPr>
        <w:t xml:space="preserve"> in 1997</w:t>
      </w:r>
      <w:r w:rsidRPr="001F5368">
        <w:rPr>
          <w:rFonts w:ascii="Times New Roman" w:hAnsi="Times New Roman" w:cs="Times New Roman"/>
          <w:sz w:val="24"/>
          <w:szCs w:val="24"/>
        </w:rPr>
        <w:t xml:space="preserve"> to overcome these training issues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Hochreiter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1997).</w:t>
      </w:r>
      <w:r w:rsidR="009C20D8">
        <w:rPr>
          <w:rFonts w:ascii="Times New Roman" w:hAnsi="Times New Roman" w:cs="Times New Roman"/>
          <w:sz w:val="24"/>
          <w:szCs w:val="24"/>
        </w:rPr>
        <w:t xml:space="preserve"> Gomez (2003) was one of the fi</w:t>
      </w:r>
      <w:r w:rsidRPr="001F5368">
        <w:rPr>
          <w:rFonts w:ascii="Times New Roman" w:hAnsi="Times New Roman" w:cs="Times New Roman"/>
          <w:sz w:val="24"/>
          <w:szCs w:val="24"/>
        </w:rPr>
        <w:t>rst researchers to use a single layer RNN to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forecast maximum ozone concentrations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in Austria (Gomez et al., 2003). His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model utilized LSTM to outperform other architectures such as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ENs.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Noting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gap of years from Gomez et al.</w:t>
      </w:r>
      <w:r w:rsidR="009C20D8">
        <w:rPr>
          <w:rFonts w:ascii="Times New Roman" w:hAnsi="Times New Roman" w:cs="Times New Roman"/>
          <w:sz w:val="24"/>
          <w:szCs w:val="24"/>
        </w:rPr>
        <w:t xml:space="preserve"> in 2003 and the work by </w:t>
      </w:r>
      <w:proofErr w:type="spellStart"/>
      <w:r w:rsidR="009C20D8">
        <w:rPr>
          <w:rFonts w:ascii="Times New Roman" w:hAnsi="Times New Roman" w:cs="Times New Roman"/>
          <w:sz w:val="24"/>
          <w:szCs w:val="24"/>
        </w:rPr>
        <w:t>Bianco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="009C20D8">
        <w:rPr>
          <w:rFonts w:ascii="Times New Roman" w:hAnsi="Times New Roman" w:cs="Times New Roman"/>
          <w:sz w:val="24"/>
          <w:szCs w:val="24"/>
        </w:rPr>
        <w:t>r</w:t>
      </w:r>
      <w:r w:rsidRPr="001F5368">
        <w:rPr>
          <w:rFonts w:ascii="Times New Roman" w:hAnsi="Times New Roman" w:cs="Times New Roman"/>
          <w:sz w:val="24"/>
          <w:szCs w:val="24"/>
        </w:rPr>
        <w:t>ore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al. as recently as 2017 using ENs show that the complexity of preparing and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training RNNs that use LSTM has kept researchers from</w:t>
      </w:r>
      <w:r w:rsidR="009C20D8">
        <w:rPr>
          <w:rFonts w:ascii="Times New Roman" w:hAnsi="Times New Roman" w:cs="Times New Roman"/>
          <w:sz w:val="24"/>
          <w:szCs w:val="24"/>
        </w:rPr>
        <w:t xml:space="preserve"> using DL methods. </w:t>
      </w:r>
      <w:r w:rsidRPr="001F5368">
        <w:rPr>
          <w:rFonts w:ascii="Times New Roman" w:hAnsi="Times New Roman" w:cs="Times New Roman"/>
          <w:sz w:val="24"/>
          <w:szCs w:val="24"/>
        </w:rPr>
        <w:t>DL has recently become popular for many applications due to improvements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in training procedures and software libraries </w:t>
      </w:r>
      <w:del w:id="48" w:author="Brian Freeman" w:date="2018-01-16T23:00:00Z">
        <w:r w:rsidRPr="001F5368" w:rsidDel="00440125">
          <w:rPr>
            <w:rFonts w:ascii="Times New Roman" w:hAnsi="Times New Roman" w:cs="Times New Roman"/>
            <w:sz w:val="24"/>
            <w:szCs w:val="24"/>
          </w:rPr>
          <w:delText xml:space="preserve">in Python </w:delText>
        </w:r>
      </w:del>
      <w:r w:rsidRPr="001F5368">
        <w:rPr>
          <w:rFonts w:ascii="Times New Roman" w:hAnsi="Times New Roman" w:cs="Times New Roman"/>
          <w:sz w:val="24"/>
          <w:szCs w:val="24"/>
        </w:rPr>
        <w:t xml:space="preserve">such as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Development Team, 2016)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Chollet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2015)</w:t>
      </w:r>
      <w:ins w:id="49" w:author="Brian Freeman" w:date="2018-01-16T23:07:00Z">
        <w:r w:rsidR="00440125">
          <w:rPr>
            <w:rFonts w:ascii="Times New Roman" w:hAnsi="Times New Roman" w:cs="Times New Roman"/>
            <w:sz w:val="24"/>
            <w:szCs w:val="24"/>
          </w:rPr>
          <w:t xml:space="preserve"> and </w:t>
        </w:r>
        <w:proofErr w:type="spellStart"/>
        <w:r w:rsidR="00440125">
          <w:rPr>
            <w:rFonts w:ascii="Times New Roman" w:hAnsi="Times New Roman" w:cs="Times New Roman"/>
            <w:sz w:val="24"/>
            <w:szCs w:val="24"/>
          </w:rPr>
          <w:t>Tensorflow</w:t>
        </w:r>
      </w:ins>
      <w:proofErr w:type="spellEnd"/>
      <w:ins w:id="50" w:author="Brian Freeman" w:date="2018-01-16T23:15:00Z">
        <w:r w:rsidR="00D1663E">
          <w:rPr>
            <w:rFonts w:ascii="Times New Roman" w:hAnsi="Times New Roman" w:cs="Times New Roman"/>
            <w:sz w:val="24"/>
            <w:szCs w:val="24"/>
          </w:rPr>
          <w:t xml:space="preserve"> (</w:t>
        </w:r>
        <w:proofErr w:type="spellStart"/>
        <w:r w:rsidR="00D1663E">
          <w:rPr>
            <w:rFonts w:ascii="Times New Roman" w:hAnsi="Times New Roman" w:cs="Times New Roman"/>
            <w:sz w:val="24"/>
            <w:szCs w:val="24"/>
          </w:rPr>
          <w:t>Ab</w:t>
        </w:r>
      </w:ins>
      <w:ins w:id="51" w:author="Brian Freeman" w:date="2018-01-16T23:16:00Z">
        <w:r w:rsidR="002E05ED">
          <w:rPr>
            <w:rFonts w:ascii="Times New Roman" w:hAnsi="Times New Roman" w:cs="Times New Roman"/>
            <w:sz w:val="24"/>
            <w:szCs w:val="24"/>
          </w:rPr>
          <w:t>a</w:t>
        </w:r>
      </w:ins>
      <w:ins w:id="52" w:author="Brian Freeman" w:date="2018-01-16T23:15:00Z">
        <w:r w:rsidR="00D1663E">
          <w:rPr>
            <w:rFonts w:ascii="Times New Roman" w:hAnsi="Times New Roman" w:cs="Times New Roman"/>
            <w:sz w:val="24"/>
            <w:szCs w:val="24"/>
          </w:rPr>
          <w:t>di</w:t>
        </w:r>
        <w:proofErr w:type="spellEnd"/>
        <w:r w:rsidR="00D1663E">
          <w:rPr>
            <w:rFonts w:ascii="Times New Roman" w:hAnsi="Times New Roman" w:cs="Times New Roman"/>
            <w:sz w:val="24"/>
            <w:szCs w:val="24"/>
          </w:rPr>
          <w:t xml:space="preserve"> et al., 2015)</w:t>
        </w:r>
      </w:ins>
      <w:r w:rsidRPr="001F5368">
        <w:rPr>
          <w:rFonts w:ascii="Times New Roman" w:hAnsi="Times New Roman" w:cs="Times New Roman"/>
          <w:sz w:val="24"/>
          <w:szCs w:val="24"/>
        </w:rPr>
        <w:t>. These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libraries have made implementing DL models easier, and therefore more accessible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for researchers o</w:t>
      </w:r>
      <w:r w:rsidR="009C20D8">
        <w:rPr>
          <w:rFonts w:ascii="Times New Roman" w:hAnsi="Times New Roman" w:cs="Times New Roman"/>
          <w:sz w:val="24"/>
          <w:szCs w:val="24"/>
        </w:rPr>
        <w:t>utside of the Machine Learning fi</w:t>
      </w:r>
      <w:r w:rsidRPr="001F5368">
        <w:rPr>
          <w:rFonts w:ascii="Times New Roman" w:hAnsi="Times New Roman" w:cs="Times New Roman"/>
          <w:sz w:val="24"/>
          <w:szCs w:val="24"/>
        </w:rPr>
        <w:t>elds. A discussion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the theory of RNNs is presented in the next section.</w:t>
      </w:r>
    </w:p>
    <w:p w:rsidR="009C20D8" w:rsidRPr="001F536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C20D8">
        <w:rPr>
          <w:rFonts w:ascii="Times New Roman" w:hAnsi="Times New Roman" w:cs="Times New Roman"/>
          <w:b/>
          <w:sz w:val="24"/>
          <w:szCs w:val="24"/>
        </w:rPr>
        <w:t>Theoretical Background</w:t>
      </w:r>
    </w:p>
    <w:p w:rsidR="009C20D8" w:rsidRPr="009C20D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53" w:author="Brian Freeman" w:date="2018-01-17T12:54:00Z"/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>Time series data</w:t>
      </w:r>
    </w:p>
    <w:p w:rsidR="00B5354C" w:rsidRPr="004B7046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Air quality data are continuous, multi-variate time series where each reading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constitutes a set measurement of time and the current reading is in some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way related to the previous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reading,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and therefore dependent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Gheyas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Smith, 2011). Measured pollutants may be related through photochemical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or pre-cursor dependencies, while meteorological conditions are limited by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physical properties.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Time series are often impacted by collinearity and non-stationarity that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also violate independence assumptions and can make forecast</w:t>
      </w:r>
      <w:r w:rsidR="009C20D8">
        <w:rPr>
          <w:rFonts w:ascii="Times New Roman" w:hAnsi="Times New Roman" w:cs="Times New Roman"/>
          <w:sz w:val="24"/>
          <w:szCs w:val="24"/>
        </w:rPr>
        <w:t xml:space="preserve"> modeling diffi</w:t>
      </w:r>
      <w:r w:rsidRPr="001F5368">
        <w:rPr>
          <w:rFonts w:ascii="Times New Roman" w:hAnsi="Times New Roman" w:cs="Times New Roman"/>
          <w:sz w:val="24"/>
          <w:szCs w:val="24"/>
        </w:rPr>
        <w:t>cult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Gheyas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Smith, 2011). Autocorrelation of individual pollutants</w:t>
      </w:r>
      <w:r w:rsidR="009C20D8">
        <w:rPr>
          <w:rFonts w:ascii="Times New Roman" w:hAnsi="Times New Roman" w:cs="Times New Roman"/>
          <w:sz w:val="24"/>
          <w:szCs w:val="24"/>
        </w:rPr>
        <w:t xml:space="preserve"> show diff</w:t>
      </w:r>
      <w:r w:rsidRPr="001F5368">
        <w:rPr>
          <w:rFonts w:ascii="Times New Roman" w:hAnsi="Times New Roman" w:cs="Times New Roman"/>
          <w:sz w:val="24"/>
          <w:szCs w:val="24"/>
        </w:rPr>
        <w:t xml:space="preserve">erent degrees of dependence </w:t>
      </w:r>
      <w:r w:rsidR="009C20D8">
        <w:rPr>
          <w:rFonts w:ascii="Times New Roman" w:hAnsi="Times New Roman" w:cs="Times New Roman"/>
          <w:sz w:val="24"/>
          <w:szCs w:val="24"/>
        </w:rPr>
        <w:t>to past values. Correlation coeffi</w:t>
      </w:r>
      <w:r w:rsidRPr="001F5368">
        <w:rPr>
          <w:rFonts w:ascii="Times New Roman" w:hAnsi="Times New Roman" w:cs="Times New Roman"/>
          <w:sz w:val="24"/>
          <w:szCs w:val="24"/>
        </w:rPr>
        <w:t>cients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were calculated using the equation</w:t>
      </w:r>
    </w:p>
    <w:p w:rsidR="009C20D8" w:rsidRPr="001F536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BD75AF" w:rsidTr="00BD75AF">
        <w:trPr>
          <w:jc w:val="center"/>
        </w:trPr>
        <w:tc>
          <w:tcPr>
            <w:tcW w:w="7465" w:type="dxa"/>
            <w:vAlign w:val="center"/>
          </w:tcPr>
          <w:p w:rsidR="00BD75AF" w:rsidRPr="00C74CA7" w:rsidRDefault="00BD75AF" w:rsidP="00BD7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Y(τ)= corr(X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t-τ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85" w:type="dxa"/>
            <w:vAlign w:val="center"/>
          </w:tcPr>
          <w:p w:rsidR="00BD75AF" w:rsidRDefault="00BD75AF" w:rsidP="00BD7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where X is the input vector of a time step and </w:t>
      </w:r>
      <w:r w:rsidR="00BD75AF" w:rsidRPr="00BD75AF">
        <w:rPr>
          <w:rFonts w:ascii="Times New Roman" w:hAnsi="Times New Roman" w:cs="Times New Roman"/>
          <w:i/>
          <w:sz w:val="24"/>
          <w:szCs w:val="24"/>
        </w:rPr>
        <w:t>τ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the lag (in hours). The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correlogram was plo</w:t>
      </w:r>
      <w:r w:rsidR="004B7046">
        <w:rPr>
          <w:rFonts w:ascii="Times New Roman" w:hAnsi="Times New Roman" w:cs="Times New Roman"/>
          <w:sz w:val="24"/>
          <w:szCs w:val="24"/>
        </w:rPr>
        <w:t xml:space="preserve">tted based on lags up to 72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3.</w:t>
      </w:r>
    </w:p>
    <w:p w:rsidR="009C20D8" w:rsidRPr="001F536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BA782A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3 here</w:t>
      </w:r>
    </w:p>
    <w:p w:rsidR="009C20D8" w:rsidRDefault="009C20D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>The parameters of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 xml:space="preserve">3 show clear diurnal cycles, with </w:t>
      </w:r>
      <w:r w:rsidRPr="004B7046">
        <w:rPr>
          <w:rFonts w:ascii="Times New Roman" w:hAnsi="Times New Roman" w:cs="Times New Roman"/>
          <w:sz w:val="24"/>
          <w:szCs w:val="24"/>
        </w:rPr>
        <w:t>O</w:t>
      </w:r>
      <w:r w:rsidRPr="004B704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having very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strong rela</w:t>
      </w:r>
      <w:r w:rsidR="004B7046">
        <w:rPr>
          <w:rFonts w:ascii="Times New Roman" w:hAnsi="Times New Roman" w:cs="Times New Roman"/>
          <w:sz w:val="24"/>
          <w:szCs w:val="24"/>
        </w:rPr>
        <w:t xml:space="preserve">tional dependence every 24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regardless of the time delay.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contrast, the dependency of NOx falls rapidly over time, despite peaking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="004B7046">
        <w:rPr>
          <w:rFonts w:ascii="Times New Roman" w:hAnsi="Times New Roman" w:cs="Times New Roman"/>
          <w:sz w:val="24"/>
          <w:szCs w:val="24"/>
        </w:rPr>
        <w:t>every 24 hr</w:t>
      </w:r>
      <w:r w:rsidRPr="001F5368">
        <w:rPr>
          <w:rFonts w:ascii="Times New Roman" w:hAnsi="Times New Roman" w:cs="Times New Roman"/>
          <w:sz w:val="24"/>
          <w:szCs w:val="24"/>
        </w:rPr>
        <w:t>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Non-stationarity, collinearity, correlations, and other linear dependencies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within data are easily handled by ANNs if enough training data and hidden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nodes are provided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2016). More important to time series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are the near term history associated with the previous time step. RNNs incorporate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near term time steps by unfolding the inputs over the time sequence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sharing network weights throughout the time sequence. Additionally, the</w:t>
      </w:r>
      <w:r w:rsidR="009C20D8">
        <w:rPr>
          <w:rFonts w:ascii="Times New Roman" w:hAnsi="Times New Roman" w:cs="Times New Roman"/>
          <w:sz w:val="24"/>
          <w:szCs w:val="24"/>
        </w:rPr>
        <w:t xml:space="preserve"> sequence fed to the RNN has fi</w:t>
      </w:r>
      <w:r w:rsidRPr="001F5368">
        <w:rPr>
          <w:rFonts w:ascii="Times New Roman" w:hAnsi="Times New Roman" w:cs="Times New Roman"/>
          <w:sz w:val="24"/>
          <w:szCs w:val="24"/>
        </w:rPr>
        <w:t>xed order, ensuring that for that individual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observation, the sequence follows the order it appeared in, rather than randomly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sampled as is the case for FFNN training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Elangasinghe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2014).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Previous models using ANNs could assume that some historical essence of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data was incorporated into the weights during updating as long as the</w:t>
      </w:r>
      <w:r w:rsidR="009C20D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training data was fe</w:t>
      </w:r>
      <w:r w:rsidR="00C24FD2">
        <w:rPr>
          <w:rFonts w:ascii="Times New Roman" w:hAnsi="Times New Roman" w:cs="Times New Roman"/>
          <w:sz w:val="24"/>
          <w:szCs w:val="24"/>
        </w:rPr>
        <w:t>d in temporal order and not shuffl</w:t>
      </w:r>
      <w:r w:rsidRPr="001F5368">
        <w:rPr>
          <w:rFonts w:ascii="Times New Roman" w:hAnsi="Times New Roman" w:cs="Times New Roman"/>
          <w:sz w:val="24"/>
          <w:szCs w:val="24"/>
        </w:rPr>
        <w:t>ed as most categorical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applications are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2012).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Another way of handling sequential data is to use a time-delay neural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network (TDNN). This type of architecture takes multiple time steps of data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feeds into the network at the input, using extensions of the input to represent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previous states and become the system memory. TDNNs, in modern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terminology, are called 1-dimensional CNNs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2016). These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models were not considered in this study.</w:t>
      </w:r>
    </w:p>
    <w:p w:rsidR="00C24FD2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54" w:author="Brian Freeman" w:date="2018-01-17T12:54:00Z"/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>Recurrent Neural Networks</w:t>
      </w:r>
    </w:p>
    <w:p w:rsidR="00B5354C" w:rsidRPr="004B7046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As mentioned previously, RNNs are well suited for multivariate time series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data, with the ability to capture temporal dependencies over variable periods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(Che et al., 2016). RNNs have been used in many time series applications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including speech recognition (Graves et al., 2013), electricity load forecasting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Walid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Alamsyah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2017) and air pollution (Gomez et al., 2003; Fan et al.,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2017). RNNs use the same basic building blocks as FFNNs with the addition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the output fed back into the input. This time delay feedback provides a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memory feature when sequential data is fed to the RNN. The RNN share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layer's weights as the input cycles through.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4, X is the input values,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Y is the network output, and H is the hidden layers. An FFNN is included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compare the data ow over time. By maintaining sequential integrity,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RNN can identify long-term dependencies associated with the data, even if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removed by several time steps. An RNN with one time step, or delay, is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called an Elman Network (EN) and has been used successfully to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predict air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quality in previous studies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Bianco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ore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2015, 2017). The structure of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EN was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4</w:t>
      </w:r>
      <w:r w:rsidRPr="001F5368">
        <w:rPr>
          <w:rFonts w:ascii="Times New Roman" w:hAnsi="Times New Roman" w:cs="Times New Roman"/>
          <w:sz w:val="24"/>
          <w:szCs w:val="24"/>
        </w:rPr>
        <w:t>b.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FD2" w:rsidRPr="001F5368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C24FD2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BA782A">
        <w:rPr>
          <w:rFonts w:ascii="Times New Roman" w:hAnsi="Times New Roman" w:cs="Times New Roman"/>
          <w:sz w:val="24"/>
          <w:szCs w:val="24"/>
        </w:rPr>
        <w:t>4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here</w:t>
      </w:r>
    </w:p>
    <w:p w:rsidR="00C24FD2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RNNs are trained using a modi</w:t>
      </w:r>
      <w:r w:rsidR="006701C2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ed version of the back propagation algorithm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called back propagation through time (BPTT). While allowing the RNN to</w:t>
      </w:r>
      <w:r w:rsidR="00C24FD2">
        <w:rPr>
          <w:rFonts w:ascii="Times New Roman" w:hAnsi="Times New Roman" w:cs="Times New Roman"/>
          <w:sz w:val="24"/>
          <w:szCs w:val="24"/>
        </w:rPr>
        <w:t xml:space="preserve"> be trained over many diff</w:t>
      </w:r>
      <w:r w:rsidRPr="001F5368">
        <w:rPr>
          <w:rFonts w:ascii="Times New Roman" w:hAnsi="Times New Roman" w:cs="Times New Roman"/>
          <w:sz w:val="24"/>
          <w:szCs w:val="24"/>
        </w:rPr>
        <w:t>erent combinations of time, BPTT is vulnerable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vanishing gradients due to a large number of derivative passes, making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 update very small and nearly impossible to learn correlations between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remote events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Pascanu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="00C24FD2">
        <w:rPr>
          <w:rFonts w:ascii="Times New Roman" w:hAnsi="Times New Roman" w:cs="Times New Roman"/>
          <w:sz w:val="24"/>
          <w:szCs w:val="24"/>
        </w:rPr>
        <w:t>et al., 2013; Graves, 2013). Diff</w:t>
      </w:r>
      <w:r w:rsidRPr="001F5368">
        <w:rPr>
          <w:rFonts w:ascii="Times New Roman" w:hAnsi="Times New Roman" w:cs="Times New Roman"/>
          <w:sz w:val="24"/>
          <w:szCs w:val="24"/>
        </w:rPr>
        <w:t>erent approaches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were tried to resolve these training challenges including the use of gated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blocks to control network weight updates such as LSTM. LSTMs will be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discussed in another section. While RNNs and LSTMs have been around for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many years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Hochreiter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(1997), their use was limited until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recently, in </w:t>
      </w:r>
      <w:r w:rsidR="00C24FD2">
        <w:rPr>
          <w:rFonts w:ascii="Times New Roman" w:hAnsi="Times New Roman" w:cs="Times New Roman"/>
          <w:sz w:val="24"/>
          <w:szCs w:val="24"/>
        </w:rPr>
        <w:t xml:space="preserve">what </w:t>
      </w:r>
      <w:proofErr w:type="spellStart"/>
      <w:r w:rsidR="00C24FD2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="00C24FD2">
        <w:rPr>
          <w:rFonts w:ascii="Times New Roman" w:hAnsi="Times New Roman" w:cs="Times New Roman"/>
          <w:sz w:val="24"/>
          <w:szCs w:val="24"/>
        </w:rPr>
        <w:t xml:space="preserve"> et al. calls a “</w:t>
      </w:r>
      <w:r w:rsidRPr="001F5368">
        <w:rPr>
          <w:rFonts w:ascii="Times New Roman" w:hAnsi="Times New Roman" w:cs="Times New Roman"/>
          <w:sz w:val="24"/>
          <w:szCs w:val="24"/>
        </w:rPr>
        <w:t>third wave of neural network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="004B7046">
        <w:rPr>
          <w:rFonts w:ascii="Times New Roman" w:hAnsi="Times New Roman" w:cs="Times New Roman"/>
          <w:sz w:val="24"/>
          <w:szCs w:val="24"/>
        </w:rPr>
        <w:t>research”</w:t>
      </w:r>
      <w:r w:rsidRPr="001F5368">
        <w:rPr>
          <w:rFonts w:ascii="Times New Roman" w:hAnsi="Times New Roman" w:cs="Times New Roman"/>
          <w:sz w:val="24"/>
          <w:szCs w:val="24"/>
        </w:rPr>
        <w:t>. This period began in 2006 and continues to this day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2016).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Like FFNN's, RNN's are trained on loss functions using optimizers to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minimize the error. The loss function, or cost function, is the function that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measures the error between the predicted output and the desired output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2016). In optimization theory, there are many loss functions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that can be used including the Mean Square Error (MSE) and cross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entropy (CE) functions being the most pop</w:t>
      </w:r>
      <w:r w:rsidR="00C24FD2">
        <w:rPr>
          <w:rFonts w:ascii="Times New Roman" w:hAnsi="Times New Roman" w:cs="Times New Roman"/>
          <w:sz w:val="24"/>
          <w:szCs w:val="24"/>
        </w:rPr>
        <w:t>ular for machine learning appli</w:t>
      </w:r>
      <w:r w:rsidRPr="001F5368">
        <w:rPr>
          <w:rFonts w:ascii="Times New Roman" w:hAnsi="Times New Roman" w:cs="Times New Roman"/>
          <w:sz w:val="24"/>
          <w:szCs w:val="24"/>
        </w:rPr>
        <w:t>cations. In our study, the MSE loss function was used instead of the CE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function. Optimizers provide the method to minimize the loss function and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include terms and parameters that determine the amount of incremental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changes to the network weights during training. In addition to a learning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rate, optimizer terms often include momentum and regularization. Momentum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is used to speed up convergence and avoid local minima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2013), while regularization describes terms that reduce generalization errors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2016).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most common optimizer used for the back propagation training algorithm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used on most neural networks is stochastic gradient descent (SGD).</w:t>
      </w:r>
      <w:r w:rsidR="00C24FD2">
        <w:rPr>
          <w:rFonts w:ascii="Times New Roman" w:hAnsi="Times New Roman" w:cs="Times New Roman"/>
          <w:sz w:val="24"/>
          <w:szCs w:val="24"/>
        </w:rPr>
        <w:t xml:space="preserve"> The basic fi</w:t>
      </w:r>
      <w:r w:rsidRPr="001F5368">
        <w:rPr>
          <w:rFonts w:ascii="Times New Roman" w:hAnsi="Times New Roman" w:cs="Times New Roman"/>
          <w:sz w:val="24"/>
          <w:szCs w:val="24"/>
        </w:rPr>
        <w:t>rst order SGD equations with a classic momentum (CM) term is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given as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FD2" w:rsidRPr="001F5368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BD75AF" w:rsidTr="00BD75AF">
        <w:trPr>
          <w:jc w:val="center"/>
        </w:trPr>
        <w:tc>
          <w:tcPr>
            <w:tcW w:w="7465" w:type="dxa"/>
            <w:vAlign w:val="center"/>
          </w:tcPr>
          <w:p w:rsidR="00BD75AF" w:rsidRPr="00C74CA7" w:rsidRDefault="002525EF" w:rsidP="00BD7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=μ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85" w:type="dxa"/>
            <w:vAlign w:val="center"/>
          </w:tcPr>
          <w:p w:rsidR="00BD75AF" w:rsidRDefault="00BD75AF" w:rsidP="00BD75A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(5)</w:t>
            </w:r>
          </w:p>
        </w:tc>
      </w:tr>
    </w:tbl>
    <w:p w:rsidR="00C24FD2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r w:rsidRPr="004B7046">
        <w:rPr>
          <w:rFonts w:ascii="Times New Roman" w:hAnsi="Times New Roman" w:cs="Times New Roman"/>
          <w:i/>
          <w:sz w:val="24"/>
          <w:szCs w:val="24"/>
        </w:rPr>
        <w:t>g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the gradient update term, </w:t>
      </w:r>
      <w:r w:rsidR="0090008F" w:rsidRPr="0090008F">
        <w:rPr>
          <w:rFonts w:ascii="Times New Roman" w:hAnsi="Times New Roman" w:cs="Times New Roman"/>
          <w:i/>
          <w:sz w:val="24"/>
          <w:szCs w:val="24"/>
        </w:rPr>
        <w:t>μ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the momentum factor (</w:t>
      </w:r>
      <m:oMath>
        <m:r>
          <w:rPr>
            <w:rFonts w:ascii="Cambria Math" w:hAnsi="Cambria Math" w:cs="Times New Roman"/>
            <w:sz w:val="24"/>
            <w:szCs w:val="24"/>
          </w:rPr>
          <m:t>μ∈(0,1)</m:t>
        </m:r>
      </m:oMath>
      <w:r w:rsidRPr="001F5368">
        <w:rPr>
          <w:rFonts w:ascii="Times New Roman" w:hAnsi="Times New Roman" w:cs="Times New Roman"/>
          <w:sz w:val="24"/>
          <w:szCs w:val="24"/>
        </w:rPr>
        <w:t>),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="0090008F" w:rsidRPr="0090008F">
        <w:rPr>
          <w:rFonts w:ascii="Times New Roman" w:hAnsi="Times New Roman" w:cs="Times New Roman"/>
          <w:i/>
          <w:sz w:val="24"/>
          <w:szCs w:val="24"/>
        </w:rPr>
        <w:t>α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the learning rate, and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  <m:r>
          <w:rPr>
            <w:rFonts w:ascii="Cambria Math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1F5368">
        <w:rPr>
          <w:rFonts w:ascii="Times New Roman" w:hAnsi="Times New Roman" w:cs="Times New Roman"/>
          <w:sz w:val="24"/>
          <w:szCs w:val="24"/>
        </w:rPr>
        <w:t xml:space="preserve"> is the gradient of the loss function for a</w:t>
      </w:r>
      <w:r w:rsidR="00C24FD2">
        <w:rPr>
          <w:rFonts w:ascii="Times New Roman" w:hAnsi="Times New Roman" w:cs="Times New Roman"/>
          <w:sz w:val="24"/>
          <w:szCs w:val="24"/>
        </w:rPr>
        <w:t xml:space="preserve"> specifi</w:t>
      </w:r>
      <w:r w:rsidR="0090008F">
        <w:rPr>
          <w:rFonts w:ascii="Times New Roman" w:hAnsi="Times New Roman" w:cs="Times New Roman"/>
          <w:sz w:val="24"/>
          <w:szCs w:val="24"/>
        </w:rPr>
        <w:t xml:space="preserve">c parameter, </w:t>
      </w:r>
      <w:proofErr w:type="spellStart"/>
      <w:r w:rsidR="0090008F" w:rsidRPr="0090008F">
        <w:rPr>
          <w:rFonts w:ascii="Times New Roman" w:hAnsi="Times New Roman" w:cs="Times New Roman"/>
          <w:i/>
          <w:sz w:val="24"/>
          <w:szCs w:val="24"/>
        </w:rPr>
        <w:t>θ</w:t>
      </w:r>
      <w:r w:rsidR="0090008F" w:rsidRPr="0090008F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. The parameter is updated by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4FD2" w:rsidRPr="001F5368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90008F" w:rsidTr="00BA782A">
        <w:trPr>
          <w:jc w:val="center"/>
        </w:trPr>
        <w:tc>
          <w:tcPr>
            <w:tcW w:w="7465" w:type="dxa"/>
            <w:vAlign w:val="center"/>
          </w:tcPr>
          <w:p w:rsidR="0090008F" w:rsidRPr="00C74CA7" w:rsidRDefault="002525EF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85" w:type="dxa"/>
            <w:vAlign w:val="center"/>
          </w:tcPr>
          <w:p w:rsidR="0090008F" w:rsidRDefault="0090008F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</w:tc>
      </w:tr>
    </w:tbl>
    <w:p w:rsidR="00C24FD2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0008F" w:rsidRDefault="001F5368" w:rsidP="006701C2">
      <w:pPr>
        <w:autoSpaceDE w:val="0"/>
        <w:autoSpaceDN w:val="0"/>
        <w:adjustRightInd w:val="0"/>
        <w:spacing w:after="0" w:line="360" w:lineRule="auto"/>
        <w:rPr>
          <w:ins w:id="55" w:author="Brian Freeman" w:date="2018-01-17T12:54:00Z"/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Solving for the vanishing gradient</w:t>
      </w:r>
      <w:del w:id="56" w:author="Brian Freeman" w:date="2018-01-17T12:54:00Z">
        <w:r w:rsidRPr="001F5368" w:rsidDel="00B5354C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</w:p>
    <w:p w:rsidR="00B5354C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 major limitation of SGD for training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very deep learning networks is the vanishing gradient problem, where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gradient update term becomes so small that no update takes place and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network parameters do not converge. Hinton et al. (2006) introduced greedy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layer</w:t>
      </w:r>
      <w:r w:rsidR="006701C2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>wise pre-training in which a network was trained layer by layer and then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integrated with SGD when compiled together (Hinton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Osindero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2006).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Since then, other </w:t>
      </w:r>
      <w:r w:rsidR="00425A0B">
        <w:rPr>
          <w:rFonts w:ascii="Times New Roman" w:hAnsi="Times New Roman" w:cs="Times New Roman"/>
          <w:sz w:val="24"/>
          <w:szCs w:val="24"/>
        </w:rPr>
        <w:t>first</w:t>
      </w:r>
      <w:r w:rsidRPr="001F5368">
        <w:rPr>
          <w:rFonts w:ascii="Times New Roman" w:hAnsi="Times New Roman" w:cs="Times New Roman"/>
          <w:sz w:val="24"/>
          <w:szCs w:val="24"/>
        </w:rPr>
        <w:t>-order optimizers have been introduced that modify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SGD's basic algorithm by updating the learning rate and momentum terms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during the training process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2013). One such method was to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apply a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Nesterov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accelerated gradient (NAG)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Nesterov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1983) term to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SGD gradient update. The NAG update closely resembles the SGD update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="0090008F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90008F">
        <w:rPr>
          <w:rFonts w:ascii="Times New Roman" w:hAnsi="Times New Roman" w:cs="Times New Roman"/>
          <w:sz w:val="24"/>
          <w:szCs w:val="24"/>
        </w:rPr>
        <w:t>e</w:t>
      </w:r>
      <w:r w:rsidRPr="001F5368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5 except for the addition of another momentum term in the parameter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gradient.</w:t>
      </w:r>
    </w:p>
    <w:p w:rsidR="00C24FD2" w:rsidRPr="001F5368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90008F" w:rsidTr="00BA782A">
        <w:trPr>
          <w:jc w:val="center"/>
        </w:trPr>
        <w:tc>
          <w:tcPr>
            <w:tcW w:w="7465" w:type="dxa"/>
            <w:vAlign w:val="center"/>
          </w:tcPr>
          <w:p w:rsidR="0090008F" w:rsidRPr="00C74CA7" w:rsidRDefault="002525EF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=μ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∇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 μ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85" w:type="dxa"/>
            <w:vAlign w:val="center"/>
          </w:tcPr>
          <w:p w:rsidR="0090008F" w:rsidRDefault="0090008F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(7)</w:t>
            </w:r>
          </w:p>
        </w:tc>
      </w:tr>
    </w:tbl>
    <w:p w:rsidR="00C24FD2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Other algorithms include the adaptive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subgradient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descent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AdaGrad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) </w:t>
      </w:r>
      <w:r w:rsidR="00C24FD2">
        <w:rPr>
          <w:rFonts w:ascii="Times New Roman" w:hAnsi="Times New Roman" w:cs="Times New Roman"/>
          <w:sz w:val="24"/>
          <w:szCs w:val="24"/>
        </w:rPr>
        <w:t xml:space="preserve">optimizer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Duchi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2011), the root mean square propagation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)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optimizer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Tieleman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Hinton, 2012), the adaptive </w:t>
      </w:r>
      <w:r w:rsidR="006701C2" w:rsidRPr="001F5368">
        <w:rPr>
          <w:rFonts w:ascii="Times New Roman" w:hAnsi="Times New Roman" w:cs="Times New Roman"/>
          <w:sz w:val="24"/>
          <w:szCs w:val="24"/>
        </w:rPr>
        <w:t>momentum</w:t>
      </w:r>
      <w:r w:rsidRPr="001F5368">
        <w:rPr>
          <w:rFonts w:ascii="Times New Roman" w:hAnsi="Times New Roman" w:cs="Times New Roman"/>
          <w:sz w:val="24"/>
          <w:szCs w:val="24"/>
        </w:rPr>
        <w:t xml:space="preserve"> (Adam)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optimizer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Kingma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Ba, 2014), and the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Nesterov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adaptive momentum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Nadam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) optimizer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Dozat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2016). A summary of how these optimizers differ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is shown in Table 2.</w:t>
      </w:r>
    </w:p>
    <w:p w:rsidR="00C24FD2" w:rsidRPr="001F5368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Table 2 here</w:t>
      </w:r>
    </w:p>
    <w:p w:rsidR="00C24FD2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After experimenting with all four of the optimizers in Table 2 and SGD,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Nadam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optimizer proved to work the best with our study as described in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next section.</w:t>
      </w:r>
    </w:p>
    <w:p w:rsidR="00C24FD2" w:rsidRPr="001F5368" w:rsidRDefault="00C24F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57" w:author="Brian Freeman" w:date="2018-01-17T12:54:00Z"/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>Long Short Term Memory</w:t>
      </w:r>
    </w:p>
    <w:p w:rsidR="00B5354C" w:rsidRPr="004B7046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A782A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In order to preserve the memory of the data in the current state of the model,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RNN feeds parameters of its current state to the next state. This transfer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can </w:t>
      </w:r>
      <w:r w:rsidR="004B7046" w:rsidRPr="001F5368">
        <w:rPr>
          <w:rFonts w:ascii="Times New Roman" w:hAnsi="Times New Roman" w:cs="Times New Roman"/>
          <w:sz w:val="24"/>
          <w:szCs w:val="24"/>
        </w:rPr>
        <w:t>continue</w:t>
      </w:r>
      <w:r w:rsidRPr="001F5368">
        <w:rPr>
          <w:rFonts w:ascii="Times New Roman" w:hAnsi="Times New Roman" w:cs="Times New Roman"/>
          <w:sz w:val="24"/>
          <w:szCs w:val="24"/>
        </w:rPr>
        <w:t xml:space="preserve"> for multiple</w:t>
      </w:r>
      <w:r w:rsidR="00C24FD2">
        <w:rPr>
          <w:rFonts w:ascii="Times New Roman" w:hAnsi="Times New Roman" w:cs="Times New Roman"/>
          <w:sz w:val="24"/>
          <w:szCs w:val="24"/>
        </w:rPr>
        <w:t xml:space="preserve"> time steps and presented signifi</w:t>
      </w:r>
      <w:r w:rsidRPr="001F5368">
        <w:rPr>
          <w:rFonts w:ascii="Times New Roman" w:hAnsi="Times New Roman" w:cs="Times New Roman"/>
          <w:sz w:val="24"/>
          <w:szCs w:val="24"/>
        </w:rPr>
        <w:t>cant training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challenges as mentioned earlier. The issue of vanishing gradients that took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place during the BPTT updates was largely solved with the implementation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of gating systems </w:t>
      </w:r>
      <w:r w:rsidR="00C24FD2">
        <w:rPr>
          <w:rFonts w:ascii="Times New Roman" w:hAnsi="Times New Roman" w:cs="Times New Roman"/>
          <w:sz w:val="24"/>
          <w:szCs w:val="24"/>
        </w:rPr>
        <w:t>such as LSTM</w:t>
      </w:r>
      <w:r w:rsidRPr="001F5368">
        <w:rPr>
          <w:rFonts w:ascii="Times New Roman" w:hAnsi="Times New Roman" w:cs="Times New Roman"/>
          <w:sz w:val="24"/>
          <w:szCs w:val="24"/>
        </w:rPr>
        <w:t xml:space="preserve"> that allow nodes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forget or pass memory if it is not being used, thus preserving enough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error to allow updates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Hochreiter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1997). The LSTM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uses a series of gates and feedback loops that are themselves trained on the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input data as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 xml:space="preserve">5. </w:t>
      </w:r>
    </w:p>
    <w:p w:rsidR="00BA782A" w:rsidRDefault="00BA782A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A782A" w:rsidRDefault="00BA782A" w:rsidP="00BA78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 here</w:t>
      </w:r>
    </w:p>
    <w:p w:rsidR="00BA782A" w:rsidRDefault="00BA782A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Each individual node in the LSTM acts like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 standard FFNN node, similar to the </w:t>
      </w:r>
      <w:del w:id="58" w:author="Brian Freeman" w:date="2018-01-17T12:02:00Z">
        <w:r w:rsidRPr="001F5368" w:rsidDel="00753037">
          <w:rPr>
            <w:rFonts w:ascii="Times New Roman" w:hAnsi="Times New Roman" w:cs="Times New Roman"/>
            <w:sz w:val="24"/>
            <w:szCs w:val="24"/>
          </w:rPr>
          <w:delText xml:space="preserve">one </w:delText>
        </w:r>
      </w:del>
      <w:ins w:id="59" w:author="Brian Freeman" w:date="2018-01-17T12:02:00Z">
        <w:r w:rsidR="00753037">
          <w:rPr>
            <w:rFonts w:ascii="Times New Roman" w:hAnsi="Times New Roman" w:cs="Times New Roman"/>
            <w:sz w:val="24"/>
            <w:szCs w:val="24"/>
          </w:rPr>
          <w:t>one</w:t>
        </w:r>
        <w:r w:rsidR="00753037" w:rsidRPr="001F536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1F5368">
        <w:rPr>
          <w:rFonts w:ascii="Times New Roman" w:hAnsi="Times New Roman" w:cs="Times New Roman"/>
          <w:sz w:val="24"/>
          <w:szCs w:val="24"/>
        </w:rPr>
        <w:t>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ins w:id="60" w:author="Brian Freeman" w:date="2018-01-17T12:01:00Z">
        <w:r w:rsidR="00753037">
          <w:rPr>
            <w:rFonts w:ascii="Times New Roman" w:hAnsi="Times New Roman" w:cs="Times New Roman"/>
            <w:sz w:val="24"/>
            <w:szCs w:val="24"/>
          </w:rPr>
          <w:t>1</w:t>
        </w:r>
      </w:ins>
      <w:del w:id="61" w:author="Brian Freeman" w:date="2018-01-17T12:01:00Z">
        <w:r w:rsidRPr="001F5368" w:rsidDel="00753037">
          <w:rPr>
            <w:rFonts w:ascii="Times New Roman" w:hAnsi="Times New Roman" w:cs="Times New Roman"/>
            <w:sz w:val="24"/>
            <w:szCs w:val="24"/>
          </w:rPr>
          <w:delText>3</w:delText>
        </w:r>
      </w:del>
      <w:del w:id="62" w:author="Brian Freeman" w:date="2018-01-17T12:02:00Z">
        <w:r w:rsidRPr="001F5368" w:rsidDel="00753037">
          <w:rPr>
            <w:rFonts w:ascii="Times New Roman" w:hAnsi="Times New Roman" w:cs="Times New Roman"/>
            <w:sz w:val="24"/>
            <w:szCs w:val="24"/>
          </w:rPr>
          <w:delText>, summing the inputs</w:delText>
        </w:r>
        <w:r w:rsidR="00C24FD2" w:rsidDel="0075303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1F5368" w:rsidDel="00753037">
          <w:rPr>
            <w:rFonts w:ascii="Times New Roman" w:hAnsi="Times New Roman" w:cs="Times New Roman"/>
            <w:sz w:val="24"/>
            <w:szCs w:val="24"/>
          </w:rPr>
          <w:delText xml:space="preserve">and applying an activation function </w:delText>
        </w:r>
      </w:del>
      <w:del w:id="63" w:author="Brian Freeman" w:date="2018-01-17T12:01:00Z">
        <w:r w:rsidRPr="001F5368" w:rsidDel="00753037">
          <w:rPr>
            <w:rFonts w:ascii="Times New Roman" w:hAnsi="Times New Roman" w:cs="Times New Roman"/>
            <w:sz w:val="24"/>
            <w:szCs w:val="24"/>
          </w:rPr>
          <w:delText xml:space="preserve">at </w:delText>
        </w:r>
      </w:del>
      <w:del w:id="64" w:author="Brian Freeman" w:date="2018-01-17T12:02:00Z">
        <w:r w:rsidRPr="001F5368" w:rsidDel="00753037">
          <w:rPr>
            <w:rFonts w:ascii="Times New Roman" w:hAnsi="Times New Roman" w:cs="Times New Roman"/>
            <w:sz w:val="24"/>
            <w:szCs w:val="24"/>
          </w:rPr>
          <w:delText>the output</w:delText>
        </w:r>
      </w:del>
      <w:r w:rsidRPr="001F5368">
        <w:rPr>
          <w:rFonts w:ascii="Times New Roman" w:hAnsi="Times New Roman" w:cs="Times New Roman"/>
          <w:sz w:val="24"/>
          <w:szCs w:val="24"/>
        </w:rPr>
        <w:t>. The choice of activation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function is another parameter to consider in the LSTM design. Common</w:t>
      </w:r>
      <w:r w:rsidR="00C24FD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functions include the </w:t>
      </w:r>
      <w:r w:rsidRPr="006701C2">
        <w:rPr>
          <w:rFonts w:ascii="Times New Roman" w:hAnsi="Times New Roman" w:cs="Times New Roman"/>
          <w:i/>
          <w:sz w:val="24"/>
          <w:szCs w:val="24"/>
        </w:rPr>
        <w:t>sigmoid</w:t>
      </w:r>
      <w:r w:rsidRPr="001F53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01C2">
        <w:rPr>
          <w:rFonts w:ascii="Times New Roman" w:hAnsi="Times New Roman" w:cs="Times New Roman"/>
          <w:i/>
          <w:sz w:val="24"/>
          <w:szCs w:val="24"/>
        </w:rPr>
        <w:t>tanh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6701C2">
        <w:rPr>
          <w:rFonts w:ascii="Times New Roman" w:hAnsi="Times New Roman" w:cs="Times New Roman"/>
          <w:i/>
          <w:sz w:val="24"/>
          <w:szCs w:val="24"/>
        </w:rPr>
        <w:t>relu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functions as shown in Table</w:t>
      </w:r>
      <w:r w:rsidR="00136163">
        <w:rPr>
          <w:rFonts w:ascii="Times New Roman" w:hAnsi="Times New Roman" w:cs="Times New Roman"/>
          <w:sz w:val="24"/>
          <w:szCs w:val="24"/>
        </w:rPr>
        <w:t xml:space="preserve"> 1. The diff</w:t>
      </w:r>
      <w:r w:rsidRPr="001F5368">
        <w:rPr>
          <w:rFonts w:ascii="Times New Roman" w:hAnsi="Times New Roman" w:cs="Times New Roman"/>
          <w:sz w:val="24"/>
          <w:szCs w:val="24"/>
        </w:rPr>
        <w:t xml:space="preserve">erence to </w:t>
      </w:r>
      <w:del w:id="65" w:author="Brian Freeman" w:date="2018-01-17T12:03:00Z">
        <w:r w:rsidRPr="001F5368" w:rsidDel="00753037">
          <w:rPr>
            <w:rFonts w:ascii="Times New Roman" w:hAnsi="Times New Roman" w:cs="Times New Roman"/>
            <w:sz w:val="24"/>
            <w:szCs w:val="24"/>
          </w:rPr>
          <w:delText>the node input</w:delText>
        </w:r>
      </w:del>
      <w:ins w:id="66" w:author="Brian Freeman" w:date="2018-01-17T12:03:00Z">
        <w:r w:rsidR="00753037">
          <w:rPr>
            <w:rFonts w:ascii="Times New Roman" w:hAnsi="Times New Roman" w:cs="Times New Roman"/>
            <w:sz w:val="24"/>
            <w:szCs w:val="24"/>
          </w:rPr>
          <w:t>model at the input layer</w:t>
        </w:r>
      </w:ins>
      <w:r w:rsidRPr="001F5368">
        <w:rPr>
          <w:rFonts w:ascii="Times New Roman" w:hAnsi="Times New Roman" w:cs="Times New Roman"/>
          <w:sz w:val="24"/>
          <w:szCs w:val="24"/>
        </w:rPr>
        <w:t xml:space="preserve"> is that in addition to the observation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data</w:t>
      </w:r>
      <w:ins w:id="67" w:author="Brian Freeman" w:date="2018-01-17T12:03:00Z">
        <w:r w:rsidR="00753037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1F5368">
        <w:rPr>
          <w:rFonts w:ascii="Times New Roman" w:hAnsi="Times New Roman" w:cs="Times New Roman"/>
          <w:sz w:val="24"/>
          <w:szCs w:val="24"/>
        </w:rPr>
        <w:t xml:space="preserve"> X, additional input from the recurrent output, </w:t>
      </w:r>
      <w:r w:rsidRPr="0090008F">
        <w:rPr>
          <w:rFonts w:ascii="Times New Roman" w:hAnsi="Times New Roman" w:cs="Times New Roman"/>
          <w:sz w:val="24"/>
          <w:szCs w:val="24"/>
        </w:rPr>
        <w:t>Y</w:t>
      </w:r>
      <w:r w:rsidRPr="0090008F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1F5368">
        <w:rPr>
          <w:rFonts w:ascii="Times New Roman" w:hAnsi="Times New Roman" w:cs="Times New Roman"/>
          <w:sz w:val="24"/>
          <w:szCs w:val="24"/>
        </w:rPr>
        <w:t>, representing a time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delayed element of the network, is included for a composite input of</w:t>
      </w:r>
    </w:p>
    <w:p w:rsidR="00136163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90008F" w:rsidTr="00BA782A">
        <w:trPr>
          <w:jc w:val="center"/>
        </w:trPr>
        <w:tc>
          <w:tcPr>
            <w:tcW w:w="7465" w:type="dxa"/>
            <w:vAlign w:val="center"/>
          </w:tcPr>
          <w:p w:rsidR="0090008F" w:rsidRPr="00C74CA7" w:rsidRDefault="002525EF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(t-1)</m:t>
                </m:r>
              </m:oMath>
            </m:oMathPara>
          </w:p>
        </w:tc>
        <w:tc>
          <w:tcPr>
            <w:tcW w:w="1885" w:type="dxa"/>
            <w:vAlign w:val="center"/>
          </w:tcPr>
          <w:p w:rsidR="0090008F" w:rsidRDefault="0090008F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</w:tc>
      </w:tr>
    </w:tbl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The processed recurrent input, </w:t>
      </w:r>
      <w:r w:rsidRPr="0090008F">
        <w:rPr>
          <w:rFonts w:ascii="Times New Roman" w:hAnsi="Times New Roman" w:cs="Times New Roman"/>
          <w:sz w:val="24"/>
          <w:szCs w:val="24"/>
        </w:rPr>
        <w:t>X</w:t>
      </w:r>
      <w:r w:rsidRPr="0090008F">
        <w:rPr>
          <w:rFonts w:ascii="Times New Roman" w:hAnsi="Times New Roman" w:cs="Times New Roman"/>
          <w:sz w:val="24"/>
          <w:szCs w:val="24"/>
          <w:vertAlign w:val="subscript"/>
        </w:rPr>
        <w:t>R</w:t>
      </w:r>
      <w:del w:id="68" w:author="Brian Freeman" w:date="2018-01-17T12:04:00Z">
        <w:r w:rsidRPr="00753037" w:rsidDel="00753037">
          <w:rPr>
            <w:rFonts w:ascii="Times New Roman" w:hAnsi="Times New Roman" w:cs="Times New Roman"/>
            <w:sz w:val="24"/>
            <w:szCs w:val="24"/>
            <w:rPrChange w:id="69" w:author="Brian Freeman" w:date="2018-01-17T12:0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delText xml:space="preserve"> </w:delText>
        </w:r>
      </w:del>
      <w:ins w:id="70" w:author="Brian Freeman" w:date="2018-01-17T12:04:00Z">
        <w:r w:rsidR="00753037" w:rsidRPr="00753037">
          <w:rPr>
            <w:rFonts w:ascii="Times New Roman" w:hAnsi="Times New Roman" w:cs="Times New Roman"/>
            <w:sz w:val="24"/>
            <w:szCs w:val="24"/>
            <w:rPrChange w:id="71" w:author="Brian Freeman" w:date="2018-01-17T12:05:00Z">
              <w:rPr>
                <w:rFonts w:ascii="Times New Roman" w:hAnsi="Times New Roman" w:cs="Times New Roman"/>
                <w:sz w:val="16"/>
                <w:szCs w:val="16"/>
              </w:rPr>
            </w:rPrChange>
          </w:rPr>
          <w:t xml:space="preserve">, </w:t>
        </w:r>
      </w:ins>
      <w:r w:rsidRPr="001F5368">
        <w:rPr>
          <w:rFonts w:ascii="Times New Roman" w:hAnsi="Times New Roman" w:cs="Times New Roman"/>
          <w:sz w:val="24"/>
          <w:szCs w:val="24"/>
        </w:rPr>
        <w:t>feeds into several gates that allow the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data to pass, represented by </w:t>
      </w:r>
      <w:r w:rsidR="0090008F">
        <w:rPr>
          <w:rFonts w:ascii="Times New Roman" w:hAnsi="Times New Roman" w:cs="Times New Roman"/>
          <w:sz w:val="24"/>
          <w:szCs w:val="24"/>
        </w:rPr>
        <w:t>Φ</w:t>
      </w:r>
      <w:r w:rsidRPr="001F5368">
        <w:rPr>
          <w:rFonts w:ascii="Times New Roman" w:hAnsi="Times New Roman" w:cs="Times New Roman"/>
          <w:sz w:val="24"/>
          <w:szCs w:val="24"/>
        </w:rPr>
        <w:t xml:space="preserve"> in </w:t>
      </w:r>
      <w:del w:id="72" w:author="Brian Freeman" w:date="2018-01-17T12:05:00Z">
        <w:r w:rsidRPr="001F5368" w:rsidDel="00753037">
          <w:rPr>
            <w:rFonts w:ascii="Times New Roman" w:hAnsi="Times New Roman" w:cs="Times New Roman"/>
            <w:sz w:val="24"/>
            <w:szCs w:val="24"/>
          </w:rPr>
          <w:delText>the circles</w:delText>
        </w:r>
      </w:del>
      <w:ins w:id="73" w:author="Brian Freeman" w:date="2018-01-17T12:05:00Z">
        <w:r w:rsidR="00753037">
          <w:rPr>
            <w:rFonts w:ascii="Times New Roman" w:hAnsi="Times New Roman" w:cs="Times New Roman"/>
            <w:sz w:val="24"/>
            <w:szCs w:val="24"/>
          </w:rPr>
          <w:t>Figure 5</w:t>
        </w:r>
      </w:ins>
      <w:r w:rsidRPr="001F5368">
        <w:rPr>
          <w:rFonts w:ascii="Times New Roman" w:hAnsi="Times New Roman" w:cs="Times New Roman"/>
          <w:sz w:val="24"/>
          <w:szCs w:val="24"/>
        </w:rPr>
        <w:t>. The weights that pass X</w:t>
      </w:r>
      <w:r w:rsidRPr="0090008F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gate summations are trained as well.</w:t>
      </w:r>
      <w:r w:rsidR="00BA782A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use of LSTM in RNN architecture allows long term dependencies in data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be remembered within the model (Graves, 2013), a feature required when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working with sequential series.</w:t>
      </w:r>
    </w:p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36163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136163" w:rsidRP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74" w:author="Brian Freeman" w:date="2018-01-17T12:54:00Z"/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lastRenderedPageBreak/>
        <w:t>Study area and data</w:t>
      </w:r>
    </w:p>
    <w:p w:rsidR="00B5354C" w:rsidRPr="004B7046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For our validation case study area, we used datasets collected in the State of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Kuwait. Kuwait is a small country of approximately 17,818 square km located</w:t>
      </w:r>
      <w:r w:rsidR="0090008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on the northwest corner of the Persian Gulf, between longitudes 46:56</w:t>
      </w:r>
      <w:r w:rsidRPr="00136163">
        <w:rPr>
          <w:rFonts w:ascii="Times New Roman" w:hAnsi="Times New Roman" w:cs="Times New Roman"/>
          <w:sz w:val="24"/>
          <w:szCs w:val="16"/>
          <w:vertAlign w:val="superscript"/>
        </w:rPr>
        <w:t>o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-48:37</w:t>
      </w:r>
      <w:r w:rsidRPr="00136163">
        <w:rPr>
          <w:rFonts w:ascii="Times New Roman" w:hAnsi="Times New Roman" w:cs="Times New Roman"/>
          <w:sz w:val="24"/>
          <w:szCs w:val="16"/>
          <w:vertAlign w:val="superscript"/>
        </w:rPr>
        <w:t>o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East and latitudes 28:51</w:t>
      </w:r>
      <w:r w:rsidRPr="00136163">
        <w:rPr>
          <w:rFonts w:ascii="Times New Roman" w:hAnsi="Times New Roman" w:cs="Times New Roman"/>
          <w:sz w:val="24"/>
          <w:szCs w:val="16"/>
          <w:vertAlign w:val="superscript"/>
        </w:rPr>
        <w:t>o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- 30:16</w:t>
      </w:r>
      <w:r w:rsidRPr="00136163">
        <w:rPr>
          <w:rFonts w:ascii="Times New Roman" w:hAnsi="Times New Roman" w:cs="Times New Roman"/>
          <w:sz w:val="24"/>
          <w:szCs w:val="16"/>
          <w:vertAlign w:val="superscript"/>
        </w:rPr>
        <w:t xml:space="preserve">o </w:t>
      </w:r>
      <w:r w:rsidRPr="001F5368">
        <w:rPr>
          <w:rFonts w:ascii="Times New Roman" w:hAnsi="Times New Roman" w:cs="Times New Roman"/>
          <w:sz w:val="24"/>
          <w:szCs w:val="24"/>
        </w:rPr>
        <w:t>North with over 499 km of coastline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(C</w:t>
      </w:r>
      <w:r w:rsidR="0090008F">
        <w:rPr>
          <w:rFonts w:ascii="Times New Roman" w:hAnsi="Times New Roman" w:cs="Times New Roman"/>
          <w:sz w:val="24"/>
          <w:szCs w:val="24"/>
        </w:rPr>
        <w:t>IA 2015). The country is classifi</w:t>
      </w:r>
      <w:r w:rsidRPr="001F5368">
        <w:rPr>
          <w:rFonts w:ascii="Times New Roman" w:hAnsi="Times New Roman" w:cs="Times New Roman"/>
          <w:sz w:val="24"/>
          <w:szCs w:val="24"/>
        </w:rPr>
        <w:t>ed as a desert zone with the highest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altitude reaching only 300 meters above sea level. In 2016, approximately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4.1 million people lived in Kuwait (CSB, 2016) with over 64% of its annual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Gross Domestic Product (GDP) coming from the production of hydrocarbons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(KAMCO, 2013). Over 98% of the population lives within 10 km of the coast</w:t>
      </w:r>
      <w:r w:rsidR="00136163">
        <w:rPr>
          <w:rFonts w:ascii="Times New Roman" w:hAnsi="Times New Roman" w:cs="Times New Roman"/>
          <w:sz w:val="24"/>
          <w:szCs w:val="24"/>
        </w:rPr>
        <w:t xml:space="preserve"> and are subject to coastal eff</w:t>
      </w:r>
      <w:r w:rsidRPr="001F5368">
        <w:rPr>
          <w:rFonts w:ascii="Times New Roman" w:hAnsi="Times New Roman" w:cs="Times New Roman"/>
          <w:sz w:val="24"/>
          <w:szCs w:val="24"/>
        </w:rPr>
        <w:t xml:space="preserve">ect </w:t>
      </w:r>
      <w:r w:rsidR="00136163">
        <w:rPr>
          <w:rFonts w:ascii="Times New Roman" w:hAnsi="Times New Roman" w:cs="Times New Roman"/>
          <w:sz w:val="24"/>
          <w:szCs w:val="24"/>
        </w:rPr>
        <w:t>winds, caused by the diurnal diff</w:t>
      </w:r>
      <w:r w:rsidRPr="001F5368">
        <w:rPr>
          <w:rFonts w:ascii="Times New Roman" w:hAnsi="Times New Roman" w:cs="Times New Roman"/>
          <w:sz w:val="24"/>
          <w:szCs w:val="24"/>
        </w:rPr>
        <w:t>erential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heating/cooling of the sea and land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Crosman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Horel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2010;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Cuxart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2014). The land-sea breezes continuously shift direction and speed over the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course of the day, recirculating pollution back and forth from land sources</w:t>
      </w:r>
      <w:r w:rsidR="00136163">
        <w:rPr>
          <w:rFonts w:ascii="Times New Roman" w:hAnsi="Times New Roman" w:cs="Times New Roman"/>
          <w:sz w:val="24"/>
          <w:szCs w:val="24"/>
        </w:rPr>
        <w:t xml:space="preserve"> creating diff</w:t>
      </w:r>
      <w:r w:rsidRPr="001F5368">
        <w:rPr>
          <w:rFonts w:ascii="Times New Roman" w:hAnsi="Times New Roman" w:cs="Times New Roman"/>
          <w:sz w:val="24"/>
          <w:szCs w:val="24"/>
        </w:rPr>
        <w:t>erent zones of concentration mixing (Freeman et al., 2017).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Fixed air monitoring stations are operated throughout the country near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residential and industrial areas, but predominantly in the coastal zone areas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(Freeman et al., 2017). For this study, data was collected from a station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="0090008F">
        <w:rPr>
          <w:rFonts w:ascii="Times New Roman" w:hAnsi="Times New Roman" w:cs="Times New Roman"/>
          <w:sz w:val="24"/>
          <w:szCs w:val="24"/>
        </w:rPr>
        <w:t>using OPSIS diff</w:t>
      </w:r>
      <w:r w:rsidRPr="001F5368">
        <w:rPr>
          <w:rFonts w:ascii="Times New Roman" w:hAnsi="Times New Roman" w:cs="Times New Roman"/>
          <w:sz w:val="24"/>
          <w:szCs w:val="24"/>
        </w:rPr>
        <w:t>erential optical absorption spectroscopy (DOAS) analyzers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(www.opsis.se) located near a local college as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6.</w:t>
      </w:r>
    </w:p>
    <w:p w:rsidR="00136163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BA782A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6 here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location is centered between two major highways (5th and 6th Ring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Highways) in a concentrated mixed commercial/residential area and north of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Kuwait International Airport. While not near the heavy re</w:t>
      </w:r>
      <w:r w:rsidR="00136163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neries and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industries in southern Kuwait, the site is impacted by land-sea breezes that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recirculate emitted pollutants from throughout the Persian Gulf (Freeman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2017). A data set from 1 Dec 2012 to 30 Sep 2014 was used for this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study. Parameters available are shown in Table 3.</w:t>
      </w:r>
    </w:p>
    <w:p w:rsidR="00136163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Table 3 here</w:t>
      </w:r>
    </w:p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36163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 xml:space="preserve">The local </w:t>
      </w:r>
      <w:r w:rsidRPr="00753037">
        <w:rPr>
          <w:rFonts w:ascii="Times New Roman" w:hAnsi="Times New Roman" w:cs="Times New Roman"/>
          <w:sz w:val="24"/>
          <w:szCs w:val="24"/>
        </w:rPr>
        <w:t>O</w:t>
      </w:r>
      <w:r w:rsidRPr="00753037">
        <w:rPr>
          <w:rFonts w:ascii="Times New Roman" w:hAnsi="Times New Roman" w:cs="Times New Roman"/>
          <w:sz w:val="24"/>
          <w:szCs w:val="24"/>
          <w:vertAlign w:val="subscript"/>
          <w:rPrChange w:id="75" w:author="Brian Freeman" w:date="2018-01-17T12:06:00Z">
            <w:rPr>
              <w:rFonts w:ascii="Times New Roman" w:hAnsi="Times New Roman" w:cs="Times New Roman"/>
              <w:sz w:val="16"/>
              <w:szCs w:val="16"/>
            </w:rPr>
          </w:rPrChange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air quality standard is </w:t>
      </w:r>
      <w:r w:rsidR="004B7046">
        <w:rPr>
          <w:rFonts w:ascii="Times New Roman" w:hAnsi="Times New Roman" w:cs="Times New Roman"/>
          <w:sz w:val="24"/>
          <w:szCs w:val="24"/>
        </w:rPr>
        <w:t xml:space="preserve">75 ppb measured against an 8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moving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average (KEPA, 2017). The DOAS station recorded O</w:t>
      </w:r>
      <w:r w:rsidRPr="004E2991">
        <w:rPr>
          <w:rFonts w:ascii="Times New Roman" w:hAnsi="Times New Roman" w:cs="Times New Roman"/>
          <w:sz w:val="24"/>
          <w:szCs w:val="24"/>
          <w:vertAlign w:val="subscript"/>
          <w:rPrChange w:id="76" w:author="Brian Freeman" w:date="2018-01-17T12:06:00Z">
            <w:rPr>
              <w:rFonts w:ascii="Times New Roman" w:hAnsi="Times New Roman" w:cs="Times New Roman"/>
              <w:sz w:val="16"/>
              <w:szCs w:val="16"/>
            </w:rPr>
          </w:rPrChange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concentrations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hourly, along with the other measured parameters. Measured units in </w:t>
      </w:r>
      <w:proofErr w:type="spellStart"/>
      <w:r w:rsidR="00136163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="00136163">
        <w:rPr>
          <w:rFonts w:ascii="Times New Roman" w:hAnsi="Times New Roman" w:cs="Times New Roman"/>
          <w:sz w:val="24"/>
          <w:szCs w:val="24"/>
        </w:rPr>
        <w:t>/</w:t>
      </w:r>
      <w:r w:rsidRPr="001F5368">
        <w:rPr>
          <w:rFonts w:ascii="Times New Roman" w:hAnsi="Times New Roman" w:cs="Times New Roman"/>
          <w:sz w:val="24"/>
          <w:szCs w:val="24"/>
        </w:rPr>
        <w:t>m</w:t>
      </w:r>
      <w:r w:rsidRPr="00136163">
        <w:rPr>
          <w:rFonts w:ascii="Times New Roman" w:hAnsi="Times New Roman" w:cs="Times New Roman"/>
          <w:sz w:val="24"/>
          <w:szCs w:val="16"/>
          <w:vertAlign w:val="superscript"/>
        </w:rPr>
        <w:t>3</w:t>
      </w:r>
      <w:r w:rsidR="00136163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were converted to ppb using the conversion formula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08F" w:rsidRDefault="0090008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90008F" w:rsidTr="00BA782A">
        <w:trPr>
          <w:jc w:val="center"/>
        </w:trPr>
        <w:tc>
          <w:tcPr>
            <w:tcW w:w="7465" w:type="dxa"/>
            <w:vAlign w:val="center"/>
          </w:tcPr>
          <w:p w:rsidR="0090008F" w:rsidRPr="00C74CA7" w:rsidRDefault="0090008F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ppb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μg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(R)(T)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(P)(MW)</m:t>
                    </m:r>
                  </m:den>
                </m:f>
              </m:oMath>
            </m:oMathPara>
          </w:p>
        </w:tc>
        <w:tc>
          <w:tcPr>
            <w:tcW w:w="1885" w:type="dxa"/>
            <w:vAlign w:val="center"/>
          </w:tcPr>
          <w:p w:rsidR="0090008F" w:rsidRDefault="0090008F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(9)</w:t>
            </w:r>
          </w:p>
        </w:tc>
      </w:tr>
    </w:tbl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where </w:t>
      </w:r>
      <w:r w:rsidRPr="00912127">
        <w:rPr>
          <w:rFonts w:ascii="Times New Roman" w:hAnsi="Times New Roman" w:cs="Times New Roman"/>
          <w:i/>
          <w:sz w:val="24"/>
          <w:szCs w:val="24"/>
        </w:rPr>
        <w:t>C(ppb)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the gas concentration in ppb, </w:t>
      </w:r>
      <w:r w:rsidRPr="00912127">
        <w:rPr>
          <w:rFonts w:ascii="Times New Roman" w:hAnsi="Times New Roman" w:cs="Times New Roman"/>
          <w:i/>
          <w:sz w:val="24"/>
          <w:szCs w:val="24"/>
        </w:rPr>
        <w:t>C(</w:t>
      </w:r>
      <w:proofErr w:type="spellStart"/>
      <w:r w:rsidR="00136163" w:rsidRPr="00912127">
        <w:rPr>
          <w:rFonts w:ascii="Times New Roman" w:hAnsi="Times New Roman" w:cs="Times New Roman"/>
          <w:i/>
          <w:sz w:val="24"/>
          <w:szCs w:val="24"/>
        </w:rPr>
        <w:t>μg</w:t>
      </w:r>
      <w:proofErr w:type="spellEnd"/>
      <w:r w:rsidR="00136163" w:rsidRPr="00912127">
        <w:rPr>
          <w:rFonts w:ascii="Times New Roman" w:hAnsi="Times New Roman" w:cs="Times New Roman"/>
          <w:i/>
          <w:sz w:val="24"/>
          <w:szCs w:val="24"/>
        </w:rPr>
        <w:t>/m</w:t>
      </w:r>
      <w:r w:rsidR="00136163" w:rsidRPr="00912127">
        <w:rPr>
          <w:rFonts w:ascii="Times New Roman" w:hAnsi="Times New Roman" w:cs="Times New Roman"/>
          <w:i/>
          <w:sz w:val="24"/>
          <w:szCs w:val="16"/>
          <w:vertAlign w:val="superscript"/>
        </w:rPr>
        <w:t>3</w:t>
      </w:r>
      <w:r w:rsidRPr="00912127">
        <w:rPr>
          <w:rFonts w:ascii="Times New Roman" w:hAnsi="Times New Roman" w:cs="Times New Roman"/>
          <w:i/>
          <w:sz w:val="24"/>
          <w:szCs w:val="24"/>
        </w:rPr>
        <w:t>)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the concentration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136163">
        <w:rPr>
          <w:rFonts w:ascii="Times New Roman" w:hAnsi="Times New Roman" w:cs="Times New Roman"/>
          <w:sz w:val="24"/>
          <w:szCs w:val="24"/>
        </w:rPr>
        <w:t>μg</w:t>
      </w:r>
      <w:proofErr w:type="spellEnd"/>
      <w:r w:rsidR="00136163">
        <w:rPr>
          <w:rFonts w:ascii="Times New Roman" w:hAnsi="Times New Roman" w:cs="Times New Roman"/>
          <w:sz w:val="24"/>
          <w:szCs w:val="24"/>
        </w:rPr>
        <w:t>/</w:t>
      </w:r>
      <w:r w:rsidR="00136163" w:rsidRPr="001F5368">
        <w:rPr>
          <w:rFonts w:ascii="Times New Roman" w:hAnsi="Times New Roman" w:cs="Times New Roman"/>
          <w:sz w:val="24"/>
          <w:szCs w:val="24"/>
        </w:rPr>
        <w:t>m</w:t>
      </w:r>
      <w:r w:rsidR="00136163" w:rsidRPr="00136163">
        <w:rPr>
          <w:rFonts w:ascii="Times New Roman" w:hAnsi="Times New Roman" w:cs="Times New Roman"/>
          <w:sz w:val="24"/>
          <w:szCs w:val="16"/>
          <w:vertAlign w:val="superscript"/>
        </w:rPr>
        <w:t>3</w:t>
      </w:r>
      <w:r w:rsidRPr="001F5368">
        <w:rPr>
          <w:rFonts w:ascii="Times New Roman" w:hAnsi="Times New Roman" w:cs="Times New Roman"/>
          <w:sz w:val="24"/>
          <w:szCs w:val="24"/>
        </w:rPr>
        <w:t xml:space="preserve">, </w:t>
      </w:r>
      <w:r w:rsidRPr="00912127">
        <w:rPr>
          <w:rFonts w:ascii="Times New Roman" w:hAnsi="Times New Roman" w:cs="Times New Roman"/>
          <w:i/>
          <w:sz w:val="24"/>
          <w:szCs w:val="24"/>
        </w:rPr>
        <w:t>R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the ideal gas constant given as 8.3144 </w:t>
      </w:r>
      <w:r w:rsidRPr="00912127">
        <w:rPr>
          <w:rFonts w:ascii="Times New Roman" w:hAnsi="Times New Roman" w:cs="Times New Roman"/>
          <w:sz w:val="24"/>
          <w:szCs w:val="24"/>
        </w:rPr>
        <w:t>m</w:t>
      </w:r>
      <w:r w:rsidRPr="0091212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12127">
        <w:rPr>
          <w:rFonts w:ascii="Times New Roman" w:hAnsi="Times New Roman" w:cs="Times New Roman"/>
          <w:sz w:val="24"/>
          <w:szCs w:val="24"/>
        </w:rPr>
        <w:t>kPaK</w:t>
      </w:r>
      <w:r w:rsidR="00912127" w:rsidRPr="0091212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 w:rsidRPr="0091212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12127">
        <w:rPr>
          <w:rFonts w:ascii="Times New Roman" w:hAnsi="Times New Roman" w:cs="Times New Roman"/>
          <w:sz w:val="24"/>
          <w:szCs w:val="24"/>
        </w:rPr>
        <w:t>mol</w:t>
      </w:r>
      <w:r w:rsidR="00912127" w:rsidRPr="0091212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 w:rsidRPr="0091212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1F5368">
        <w:rPr>
          <w:rFonts w:ascii="Times New Roman" w:hAnsi="Times New Roman" w:cs="Times New Roman"/>
          <w:sz w:val="24"/>
          <w:szCs w:val="24"/>
        </w:rPr>
        <w:t>, MW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is the molecula</w:t>
      </w:r>
      <w:r w:rsidR="00912127">
        <w:rPr>
          <w:rFonts w:ascii="Times New Roman" w:hAnsi="Times New Roman" w:cs="Times New Roman"/>
          <w:sz w:val="24"/>
          <w:szCs w:val="24"/>
        </w:rPr>
        <w:t>r weight of the gas in g/</w:t>
      </w:r>
      <w:r w:rsidRPr="001F5368">
        <w:rPr>
          <w:rFonts w:ascii="Times New Roman" w:hAnsi="Times New Roman" w:cs="Times New Roman"/>
          <w:sz w:val="24"/>
          <w:szCs w:val="24"/>
        </w:rPr>
        <w:t>mole (</w:t>
      </w:r>
      <w:r w:rsidRPr="00912127">
        <w:rPr>
          <w:rFonts w:ascii="Times New Roman" w:hAnsi="Times New Roman" w:cs="Times New Roman"/>
          <w:sz w:val="24"/>
          <w:szCs w:val="24"/>
        </w:rPr>
        <w:t>O</w:t>
      </w:r>
      <w:r w:rsidRPr="009121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12127">
        <w:rPr>
          <w:rFonts w:ascii="Times New Roman" w:hAnsi="Times New Roman" w:cs="Times New Roman"/>
          <w:sz w:val="16"/>
          <w:szCs w:val="16"/>
        </w:rPr>
        <w:t xml:space="preserve"> = </w:t>
      </w:r>
      <w:r w:rsidR="00912127" w:rsidRPr="001F5368">
        <w:rPr>
          <w:rFonts w:ascii="Times New Roman" w:hAnsi="Times New Roman" w:cs="Times New Roman"/>
          <w:sz w:val="24"/>
          <w:szCs w:val="24"/>
        </w:rPr>
        <w:t xml:space="preserve">48.01 </w:t>
      </w:r>
      <w:r w:rsidR="00912127">
        <w:rPr>
          <w:rFonts w:ascii="Times New Roman" w:hAnsi="Times New Roman" w:cs="Times New Roman"/>
          <w:sz w:val="24"/>
          <w:szCs w:val="24"/>
        </w:rPr>
        <w:t>g/mole</w:t>
      </w:r>
      <w:r w:rsidRPr="001F5368">
        <w:rPr>
          <w:rFonts w:ascii="Times New Roman" w:hAnsi="Times New Roman" w:cs="Times New Roman"/>
          <w:sz w:val="24"/>
          <w:szCs w:val="24"/>
        </w:rPr>
        <w:t>), T is the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ambient temperature in degrees Kelvin, and P is the atmospheric pressure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at ground level in kPa. The station receives a prevailing wind from the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northwest throughout the year as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7.</w:t>
      </w:r>
    </w:p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BA782A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7 here</w:t>
      </w:r>
    </w:p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Seasonal eff</w:t>
      </w:r>
      <w:r w:rsidR="001F5368" w:rsidRPr="001F5368">
        <w:rPr>
          <w:rFonts w:ascii="Times New Roman" w:hAnsi="Times New Roman" w:cs="Times New Roman"/>
          <w:sz w:val="24"/>
          <w:szCs w:val="24"/>
        </w:rPr>
        <w:t>ects are shown in bivariate polar plot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="001F5368" w:rsidRPr="001F5368">
        <w:rPr>
          <w:rFonts w:ascii="Times New Roman" w:hAnsi="Times New Roman" w:cs="Times New Roman"/>
          <w:sz w:val="24"/>
          <w:szCs w:val="24"/>
        </w:rPr>
        <w:t>8. High O</w:t>
      </w:r>
      <w:r w:rsidR="001F5368" w:rsidRPr="009121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F5368"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concentrations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occur in the summer months from June to August, but come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from the northeast, indicating the transport of pollutants from the coast.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Not surprisingly, most of the compliance exceedances take place during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period.</w:t>
      </w:r>
    </w:p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BA782A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8 here</w:t>
      </w:r>
    </w:p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Average hourly O</w:t>
      </w:r>
      <w:r w:rsidRPr="009121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NOx concentrations are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9. The two variables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="00912127">
        <w:rPr>
          <w:rFonts w:ascii="Times New Roman" w:hAnsi="Times New Roman" w:cs="Times New Roman"/>
          <w:sz w:val="24"/>
          <w:szCs w:val="24"/>
        </w:rPr>
        <w:t>are highly inverse correlated (R</w:t>
      </w:r>
      <w:r w:rsidR="00912127" w:rsidRPr="0091212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 xml:space="preserve"> = -0.963) with common maxima/minima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="00AD2933">
        <w:rPr>
          <w:rFonts w:ascii="Times New Roman" w:hAnsi="Times New Roman" w:cs="Times New Roman"/>
          <w:sz w:val="24"/>
          <w:szCs w:val="24"/>
        </w:rPr>
        <w:t xml:space="preserve">at </w:t>
      </w:r>
      <w:r w:rsidRPr="001F5368">
        <w:rPr>
          <w:rFonts w:ascii="Times New Roman" w:hAnsi="Times New Roman" w:cs="Times New Roman"/>
          <w:sz w:val="24"/>
          <w:szCs w:val="24"/>
        </w:rPr>
        <w:t>3</w:t>
      </w:r>
      <w:r w:rsidR="00AD2933">
        <w:rPr>
          <w:rFonts w:ascii="Times New Roman" w:hAnsi="Times New Roman" w:cs="Times New Roman"/>
          <w:sz w:val="24"/>
          <w:szCs w:val="24"/>
        </w:rPr>
        <w:t>:</w:t>
      </w:r>
      <w:r w:rsidRPr="001F5368">
        <w:rPr>
          <w:rFonts w:ascii="Times New Roman" w:hAnsi="Times New Roman" w:cs="Times New Roman"/>
          <w:sz w:val="24"/>
          <w:szCs w:val="24"/>
        </w:rPr>
        <w:t>00</w:t>
      </w:r>
      <w:r w:rsidR="00AD2933">
        <w:rPr>
          <w:rFonts w:ascii="Times New Roman" w:hAnsi="Times New Roman" w:cs="Times New Roman"/>
          <w:sz w:val="24"/>
          <w:szCs w:val="24"/>
        </w:rPr>
        <w:t xml:space="preserve"> am, </w:t>
      </w:r>
      <w:r w:rsidRPr="001F5368">
        <w:rPr>
          <w:rFonts w:ascii="Times New Roman" w:hAnsi="Times New Roman" w:cs="Times New Roman"/>
          <w:sz w:val="24"/>
          <w:szCs w:val="24"/>
        </w:rPr>
        <w:t>6</w:t>
      </w:r>
      <w:r w:rsidR="00AD2933">
        <w:rPr>
          <w:rFonts w:ascii="Times New Roman" w:hAnsi="Times New Roman" w:cs="Times New Roman"/>
          <w:sz w:val="24"/>
          <w:szCs w:val="24"/>
        </w:rPr>
        <w:t>:</w:t>
      </w:r>
      <w:r w:rsidRPr="001F5368">
        <w:rPr>
          <w:rFonts w:ascii="Times New Roman" w:hAnsi="Times New Roman" w:cs="Times New Roman"/>
          <w:sz w:val="24"/>
          <w:szCs w:val="24"/>
        </w:rPr>
        <w:t>00</w:t>
      </w:r>
      <w:r w:rsidR="00AD2933">
        <w:rPr>
          <w:rFonts w:ascii="Times New Roman" w:hAnsi="Times New Roman" w:cs="Times New Roman"/>
          <w:sz w:val="24"/>
          <w:szCs w:val="24"/>
        </w:rPr>
        <w:t xml:space="preserve"> am, 2:</w:t>
      </w:r>
      <w:r w:rsidRPr="001F5368">
        <w:rPr>
          <w:rFonts w:ascii="Times New Roman" w:hAnsi="Times New Roman" w:cs="Times New Roman"/>
          <w:sz w:val="24"/>
          <w:szCs w:val="24"/>
        </w:rPr>
        <w:t>00</w:t>
      </w:r>
      <w:r w:rsidR="00AD2933">
        <w:rPr>
          <w:rFonts w:ascii="Times New Roman" w:hAnsi="Times New Roman" w:cs="Times New Roman"/>
          <w:sz w:val="24"/>
          <w:szCs w:val="24"/>
        </w:rPr>
        <w:t xml:space="preserve"> pm, and 10:</w:t>
      </w:r>
      <w:r w:rsidRPr="001F5368">
        <w:rPr>
          <w:rFonts w:ascii="Times New Roman" w:hAnsi="Times New Roman" w:cs="Times New Roman"/>
          <w:sz w:val="24"/>
          <w:szCs w:val="24"/>
        </w:rPr>
        <w:t>00</w:t>
      </w:r>
      <w:r w:rsidR="00821800">
        <w:rPr>
          <w:rFonts w:ascii="Times New Roman" w:hAnsi="Times New Roman" w:cs="Times New Roman"/>
          <w:sz w:val="24"/>
          <w:szCs w:val="24"/>
        </w:rPr>
        <w:t xml:space="preserve"> </w:t>
      </w:r>
      <w:r w:rsidR="00AD2933">
        <w:rPr>
          <w:rFonts w:ascii="Times New Roman" w:hAnsi="Times New Roman" w:cs="Times New Roman"/>
          <w:sz w:val="24"/>
          <w:szCs w:val="24"/>
        </w:rPr>
        <w:t>pm</w:t>
      </w:r>
      <w:r w:rsidRPr="001F5368">
        <w:rPr>
          <w:rFonts w:ascii="Times New Roman" w:hAnsi="Times New Roman" w:cs="Times New Roman"/>
          <w:sz w:val="24"/>
          <w:szCs w:val="24"/>
        </w:rPr>
        <w:t>. The raw hourly data is less correlated (</w:t>
      </w:r>
      <w:r w:rsidR="00912127">
        <w:rPr>
          <w:rFonts w:ascii="Times New Roman" w:hAnsi="Times New Roman" w:cs="Times New Roman"/>
          <w:sz w:val="24"/>
          <w:szCs w:val="24"/>
        </w:rPr>
        <w:t>R</w:t>
      </w:r>
      <w:r w:rsidR="00912127" w:rsidRPr="0091212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= -.576), but still higher than other variables. The NOx peaks correspond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rush hour tra</w:t>
      </w:r>
      <w:r w:rsidR="0033497E">
        <w:rPr>
          <w:rFonts w:ascii="Times New Roman" w:hAnsi="Times New Roman" w:cs="Times New Roman"/>
          <w:sz w:val="24"/>
          <w:szCs w:val="24"/>
        </w:rPr>
        <w:t>ffi</w:t>
      </w:r>
      <w:r w:rsidRPr="001F5368">
        <w:rPr>
          <w:rFonts w:ascii="Times New Roman" w:hAnsi="Times New Roman" w:cs="Times New Roman"/>
          <w:sz w:val="24"/>
          <w:szCs w:val="24"/>
        </w:rPr>
        <w:t>c periods with winds blowing from the 6th and 7th Ring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highways in the southwest. O</w:t>
      </w:r>
      <w:r w:rsidRPr="009121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levels peak in the afternoon, corresponding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with solar radiation levels, but th</w:t>
      </w:r>
      <w:r w:rsidR="006701C2">
        <w:rPr>
          <w:rFonts w:ascii="Times New Roman" w:hAnsi="Times New Roman" w:cs="Times New Roman"/>
          <w:sz w:val="24"/>
          <w:szCs w:val="24"/>
        </w:rPr>
        <w:t>ere is also a local maximum</w:t>
      </w:r>
      <w:r w:rsidR="00136163">
        <w:rPr>
          <w:rFonts w:ascii="Times New Roman" w:hAnsi="Times New Roman" w:cs="Times New Roman"/>
          <w:sz w:val="24"/>
          <w:szCs w:val="24"/>
        </w:rPr>
        <w:t>, or “</w:t>
      </w:r>
      <w:r w:rsidRPr="001F5368">
        <w:rPr>
          <w:rFonts w:ascii="Times New Roman" w:hAnsi="Times New Roman" w:cs="Times New Roman"/>
          <w:sz w:val="24"/>
          <w:szCs w:val="24"/>
        </w:rPr>
        <w:t>morning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bump</w:t>
      </w:r>
      <w:r w:rsidR="00912127">
        <w:rPr>
          <w:rFonts w:ascii="Times New Roman" w:hAnsi="Times New Roman" w:cs="Times New Roman"/>
          <w:sz w:val="24"/>
          <w:szCs w:val="24"/>
        </w:rPr>
        <w:t>”</w:t>
      </w:r>
      <w:r w:rsidRPr="001F5368">
        <w:rPr>
          <w:rFonts w:ascii="Times New Roman" w:hAnsi="Times New Roman" w:cs="Times New Roman"/>
          <w:sz w:val="24"/>
          <w:szCs w:val="24"/>
        </w:rPr>
        <w:t xml:space="preserve"> due to photolyzed chlorine ions reacting with N</w:t>
      </w:r>
      <w:r w:rsidRPr="0091212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>O</w:t>
      </w:r>
      <w:r w:rsidRPr="0091212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form NO</w:t>
      </w:r>
      <w:r w:rsidRPr="009121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as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part of the O</w:t>
      </w:r>
      <w:r w:rsidRPr="009121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formation cycle in </w:t>
      </w:r>
      <w:proofErr w:type="spellStart"/>
      <w:r w:rsidR="00912127">
        <w:rPr>
          <w:rFonts w:ascii="Times New Roman" w:hAnsi="Times New Roman" w:cs="Times New Roman"/>
          <w:sz w:val="24"/>
          <w:szCs w:val="24"/>
        </w:rPr>
        <w:t>e</w:t>
      </w:r>
      <w:r w:rsidRPr="001F5368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2 (Calvert et al., 2015). The formation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NO</w:t>
      </w:r>
      <w:r w:rsidRPr="0091212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radicals was observed to be inversely related to O</w:t>
      </w:r>
      <w:r w:rsidRPr="001F5368">
        <w:rPr>
          <w:rFonts w:ascii="Times New Roman" w:hAnsi="Times New Roman" w:cs="Times New Roman"/>
          <w:sz w:val="16"/>
          <w:szCs w:val="16"/>
        </w:rPr>
        <w:t xml:space="preserve">3 </w:t>
      </w:r>
      <w:r w:rsidRPr="001F5368">
        <w:rPr>
          <w:rFonts w:ascii="Times New Roman" w:hAnsi="Times New Roman" w:cs="Times New Roman"/>
          <w:sz w:val="24"/>
          <w:szCs w:val="24"/>
        </w:rPr>
        <w:t>concentrations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(Song et al., 2011).</w:t>
      </w:r>
    </w:p>
    <w:p w:rsidR="00136163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BA782A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9 here</w:t>
      </w:r>
    </w:p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77" w:author="Brian Freeman" w:date="2018-01-17T12:54:00Z"/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>Building the RNN</w:t>
      </w:r>
    </w:p>
    <w:p w:rsidR="00B5354C" w:rsidRPr="004B7046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The RNN used in this study </w:t>
      </w:r>
      <w:del w:id="78" w:author="Brian Freeman" w:date="2018-01-16T23:02:00Z">
        <w:r w:rsidRPr="001F5368" w:rsidDel="00440125">
          <w:rPr>
            <w:rFonts w:ascii="Times New Roman" w:hAnsi="Times New Roman" w:cs="Times New Roman"/>
            <w:sz w:val="24"/>
            <w:szCs w:val="24"/>
          </w:rPr>
          <w:delText>was prepared in Python 2.7 using</w:delText>
        </w:r>
      </w:del>
      <w:ins w:id="79" w:author="Brian Freeman" w:date="2018-01-16T23:02:00Z">
        <w:r w:rsidR="00440125">
          <w:rPr>
            <w:rFonts w:ascii="Times New Roman" w:hAnsi="Times New Roman" w:cs="Times New Roman"/>
            <w:sz w:val="24"/>
            <w:szCs w:val="24"/>
          </w:rPr>
          <w:t>used</w:t>
        </w:r>
      </w:ins>
      <w:r w:rsidRPr="001F536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="00BA782A">
        <w:rPr>
          <w:rFonts w:ascii="Times New Roman" w:hAnsi="Times New Roman" w:cs="Times New Roman"/>
          <w:sz w:val="24"/>
          <w:szCs w:val="24"/>
        </w:rPr>
        <w:t>(version 2.0.9</w:t>
      </w:r>
      <w:r w:rsidRPr="001F5368">
        <w:rPr>
          <w:rFonts w:ascii="Times New Roman" w:hAnsi="Times New Roman" w:cs="Times New Roman"/>
          <w:sz w:val="24"/>
          <w:szCs w:val="24"/>
        </w:rPr>
        <w:t>) machine learning applica</w:t>
      </w:r>
      <w:r w:rsidR="00BA782A">
        <w:rPr>
          <w:rFonts w:ascii="Times New Roman" w:hAnsi="Times New Roman" w:cs="Times New Roman"/>
          <w:sz w:val="24"/>
          <w:szCs w:val="24"/>
        </w:rPr>
        <w:t>tion programming interface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Chollet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2015) with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back-end.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is a </w:t>
      </w:r>
      <w:del w:id="80" w:author="Brian Freeman" w:date="2018-01-16T23:02:00Z">
        <w:r w:rsidRPr="001F5368" w:rsidDel="00440125">
          <w:rPr>
            <w:rFonts w:ascii="Times New Roman" w:hAnsi="Times New Roman" w:cs="Times New Roman"/>
            <w:sz w:val="24"/>
            <w:szCs w:val="24"/>
          </w:rPr>
          <w:delText xml:space="preserve">Python </w:delText>
        </w:r>
      </w:del>
      <w:ins w:id="81" w:author="Brian Freeman" w:date="2018-01-16T23:02:00Z">
        <w:r w:rsidR="00440125">
          <w:rPr>
            <w:rFonts w:ascii="Times New Roman" w:hAnsi="Times New Roman" w:cs="Times New Roman"/>
            <w:sz w:val="24"/>
            <w:szCs w:val="24"/>
          </w:rPr>
          <w:t>C++</w:t>
        </w:r>
        <w:r w:rsidR="00440125" w:rsidRPr="001F536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1F5368">
        <w:rPr>
          <w:rFonts w:ascii="Times New Roman" w:hAnsi="Times New Roman" w:cs="Times New Roman"/>
          <w:sz w:val="24"/>
          <w:szCs w:val="24"/>
        </w:rPr>
        <w:t>library that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allows mathematical expressions to be calculated symbolically and evaluated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using datasets in matrices and arrays (Al-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Rfou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2016). The architecture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used a single RNN layer with LSTM and a single output feed forward node.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output activation functions for both layers was the sigmoid function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while the activation function for the recurrent nodes was the tanh function.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The learning rate, </w:t>
      </w:r>
      <w:r w:rsidR="0033497E">
        <w:rPr>
          <w:rFonts w:ascii="Times New Roman" w:hAnsi="Times New Roman" w:cs="Times New Roman"/>
          <w:sz w:val="24"/>
          <w:szCs w:val="24"/>
        </w:rPr>
        <w:t>α</w:t>
      </w:r>
      <w:r w:rsidRPr="001F5368">
        <w:rPr>
          <w:rFonts w:ascii="Times New Roman" w:hAnsi="Times New Roman" w:cs="Times New Roman"/>
          <w:sz w:val="24"/>
          <w:szCs w:val="24"/>
        </w:rPr>
        <w:t>, was left at the default value of 0.002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Chollet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2015). Other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defaults included weight initialization (using a uniform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distribution randomizer). Regulation was not used, although a dropout layer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was included between the LSTM and the output layer.</w:t>
      </w:r>
    </w:p>
    <w:p w:rsidR="00136163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82" w:author="Brian Freeman" w:date="2018-01-17T12:54:00Z"/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>Input Data preparation</w:t>
      </w:r>
    </w:p>
    <w:p w:rsidR="00B5354C" w:rsidRPr="004B7046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Each available feature was compared to the maximum possible data range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16,056 hourly measurements over the observation period. Gaps in data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were assumed to be Missing Completely at Random (MCAR) and attributed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maintenance down-time, power failures, and storm related contamination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(Le et al., 2007). Additionally, some data were clearly out of range or had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negative readings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Junger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Ponce de Leon, 2015).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Data recorded as a 0 was assumed to be censored and converted to the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smallest recorded value within the data set of the individual parameter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Raa</w:t>
      </w:r>
      <w:proofErr w:type="spellEnd"/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2015). Negative and missing data</w:t>
      </w:r>
      <w:r w:rsidR="00136163">
        <w:rPr>
          <w:rFonts w:ascii="Times New Roman" w:hAnsi="Times New Roman" w:cs="Times New Roman"/>
          <w:sz w:val="24"/>
          <w:szCs w:val="24"/>
        </w:rPr>
        <w:t xml:space="preserve"> were converted to 0 and identifi</w:t>
      </w:r>
      <w:r w:rsidRPr="001F5368">
        <w:rPr>
          <w:rFonts w:ascii="Times New Roman" w:hAnsi="Times New Roman" w:cs="Times New Roman"/>
          <w:sz w:val="24"/>
          <w:szCs w:val="24"/>
        </w:rPr>
        <w:t>ed</w:t>
      </w:r>
      <w:r w:rsidR="00136163">
        <w:rPr>
          <w:rFonts w:ascii="Times New Roman" w:hAnsi="Times New Roman" w:cs="Times New Roman"/>
          <w:sz w:val="24"/>
          <w:szCs w:val="24"/>
        </w:rPr>
        <w:t xml:space="preserve"> using a fi</w:t>
      </w:r>
      <w:r w:rsidRPr="001F5368">
        <w:rPr>
          <w:rFonts w:ascii="Times New Roman" w:hAnsi="Times New Roman" w:cs="Times New Roman"/>
          <w:sz w:val="24"/>
          <w:szCs w:val="24"/>
        </w:rPr>
        <w:t xml:space="preserve">lter mask. </w:t>
      </w:r>
      <w:r w:rsidR="00136163">
        <w:rPr>
          <w:rFonts w:ascii="Times New Roman" w:hAnsi="Times New Roman" w:cs="Times New Roman"/>
          <w:sz w:val="24"/>
          <w:szCs w:val="24"/>
        </w:rPr>
        <w:t>Two diff</w:t>
      </w:r>
      <w:r w:rsidRPr="001F5368">
        <w:rPr>
          <w:rFonts w:ascii="Times New Roman" w:hAnsi="Times New Roman" w:cs="Times New Roman"/>
          <w:sz w:val="24"/>
          <w:szCs w:val="24"/>
        </w:rPr>
        <w:t>erent single imputation (SI) techniques were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used based on the number of consecutive gaps in data. For gaps (g)&lt; 8, the</w:t>
      </w:r>
      <w:r w:rsidR="00136163">
        <w:rPr>
          <w:rFonts w:ascii="Times New Roman" w:hAnsi="Times New Roman" w:cs="Times New Roman"/>
          <w:sz w:val="24"/>
          <w:szCs w:val="24"/>
        </w:rPr>
        <w:t xml:space="preserve"> fi</w:t>
      </w:r>
      <w:r w:rsidRPr="001F5368">
        <w:rPr>
          <w:rFonts w:ascii="Times New Roman" w:hAnsi="Times New Roman" w:cs="Times New Roman"/>
          <w:sz w:val="24"/>
          <w:szCs w:val="24"/>
        </w:rPr>
        <w:t>rst and last measurement within the gap were used as a Bayesian estimator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based on the previous observation to create a linear estimate of the missing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data given by</w:t>
      </w:r>
    </w:p>
    <w:p w:rsidR="00136163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912127" w:rsidTr="00BA782A">
        <w:trPr>
          <w:jc w:val="center"/>
        </w:trPr>
        <w:tc>
          <w:tcPr>
            <w:tcW w:w="7465" w:type="dxa"/>
            <w:vAlign w:val="center"/>
          </w:tcPr>
          <w:p w:rsidR="00912127" w:rsidRPr="00C74CA7" w:rsidRDefault="002525EF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+n∆</m:t>
                </m:r>
              </m:oMath>
            </m:oMathPara>
          </w:p>
        </w:tc>
        <w:tc>
          <w:tcPr>
            <w:tcW w:w="1885" w:type="dxa"/>
            <w:vAlign w:val="center"/>
          </w:tcPr>
          <w:p w:rsidR="00912127" w:rsidRDefault="00912127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(10)</w:t>
            </w:r>
          </w:p>
        </w:tc>
      </w:tr>
    </w:tbl>
    <w:p w:rsidR="00136163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r w:rsidRPr="00912127">
        <w:rPr>
          <w:rFonts w:ascii="Times New Roman" w:hAnsi="Times New Roman" w:cs="Times New Roman"/>
          <w:i/>
          <w:sz w:val="24"/>
          <w:szCs w:val="24"/>
        </w:rPr>
        <w:t>n</w:t>
      </w:r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="00136163">
        <w:rPr>
          <w:rFonts w:ascii="Times New Roman" w:hAnsi="Times New Roman" w:cs="Times New Roman"/>
          <w:sz w:val="24"/>
          <w:szCs w:val="24"/>
        </w:rPr>
        <w:t xml:space="preserve">is the </w:t>
      </w:r>
      <w:r w:rsidRPr="001F5368">
        <w:rPr>
          <w:rFonts w:ascii="Times New Roman" w:hAnsi="Times New Roman" w:cs="Times New Roman"/>
          <w:sz w:val="24"/>
          <w:szCs w:val="24"/>
        </w:rPr>
        <w:t>missing data point in sequence (</w:t>
      </w:r>
      <m:oMath>
        <m:r>
          <w:rPr>
            <w:rFonts w:ascii="Cambria Math" w:hAnsi="Cambria Math" w:cs="Times New Roman"/>
            <w:sz w:val="24"/>
            <w:szCs w:val="24"/>
          </w:rPr>
          <m:t>0&lt;n≤g</m:t>
        </m:r>
      </m:oMath>
      <w:r w:rsidRPr="001F5368">
        <w:rPr>
          <w:rFonts w:ascii="Times New Roman" w:hAnsi="Times New Roman" w:cs="Times New Roman"/>
          <w:sz w:val="24"/>
          <w:szCs w:val="24"/>
        </w:rPr>
        <w:t>), and</w:t>
      </w:r>
    </w:p>
    <w:p w:rsidR="00912127" w:rsidRPr="001F5368" w:rsidRDefault="00912127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912127" w:rsidTr="00BA782A">
        <w:trPr>
          <w:jc w:val="center"/>
        </w:trPr>
        <w:tc>
          <w:tcPr>
            <w:tcW w:w="7465" w:type="dxa"/>
            <w:vAlign w:val="center"/>
          </w:tcPr>
          <w:p w:rsidR="00912127" w:rsidRPr="00C74CA7" w:rsidRDefault="00912127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g+1</m:t>
                    </m:r>
                  </m:den>
                </m:f>
              </m:oMath>
            </m:oMathPara>
          </w:p>
        </w:tc>
        <w:tc>
          <w:tcPr>
            <w:tcW w:w="1885" w:type="dxa"/>
            <w:vAlign w:val="center"/>
          </w:tcPr>
          <w:p w:rsidR="00912127" w:rsidRDefault="00912127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(11)</w:t>
            </w:r>
          </w:p>
        </w:tc>
      </w:tr>
    </w:tbl>
    <w:p w:rsidR="00136163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For consecutive gaps &gt; 8, the corresponding hourly measurement from the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previous and preceding day was averaged.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127" w:rsidRPr="001F5368" w:rsidRDefault="00912127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912127" w:rsidTr="00BA782A">
        <w:trPr>
          <w:jc w:val="center"/>
        </w:trPr>
        <w:tc>
          <w:tcPr>
            <w:tcW w:w="7465" w:type="dxa"/>
            <w:vAlign w:val="center"/>
          </w:tcPr>
          <w:p w:rsidR="00912127" w:rsidRPr="00C74CA7" w:rsidRDefault="00912127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X(t)=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t+24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t-24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85" w:type="dxa"/>
            <w:vAlign w:val="center"/>
          </w:tcPr>
          <w:p w:rsidR="00912127" w:rsidRDefault="00912127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(12)</w:t>
            </w:r>
          </w:p>
        </w:tc>
      </w:tr>
    </w:tbl>
    <w:p w:rsidR="00136163" w:rsidRPr="001F5368" w:rsidRDefault="00136163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value of 8 consecutive gaps was determined by comparing the root mean</w:t>
      </w:r>
      <w:r w:rsidR="00136163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square error (RMSE) </w:t>
      </w:r>
      <w:ins w:id="83" w:author="Brian Freeman" w:date="2018-01-16T23:04:00Z">
        <w:r w:rsidR="00440125" w:rsidRPr="004E2991">
          <w:rPr>
            <w:rFonts w:ascii="Times New Roman" w:hAnsi="Times New Roman" w:cs="Times New Roman"/>
            <w:sz w:val="24"/>
            <w:szCs w:val="24"/>
            <w:rPrChange w:id="84" w:author="Brian Freeman" w:date="2018-01-17T12:08:00Z">
              <w:rPr>
                <w:rFonts w:cstheme="minorHAnsi"/>
                <w:sz w:val="24"/>
                <w:szCs w:val="24"/>
              </w:rPr>
            </w:rPrChange>
          </w:rPr>
          <w:t xml:space="preserve">of the original data </w:t>
        </w:r>
      </w:ins>
      <w:ins w:id="85" w:author="Brian Freeman" w:date="2018-01-16T23:03:00Z">
        <w:r w:rsidR="00440125" w:rsidRPr="004E2991">
          <w:rPr>
            <w:rFonts w:ascii="Times New Roman" w:hAnsi="Times New Roman" w:cs="Times New Roman"/>
            <w:sz w:val="24"/>
            <w:szCs w:val="24"/>
            <w:rPrChange w:id="86" w:author="Brian Freeman" w:date="2018-01-17T12:08:00Z">
              <w:rPr>
                <w:rFonts w:cstheme="minorHAnsi"/>
                <w:sz w:val="24"/>
                <w:szCs w:val="24"/>
              </w:rPr>
            </w:rPrChange>
          </w:rPr>
          <w:t>with data generated from the different statistical (imputed data) methods on artificially generated gaps</w:t>
        </w:r>
        <w:r w:rsidR="00440125" w:rsidRPr="001F5368" w:rsidDel="0044012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87" w:author="Brian Freeman" w:date="2018-01-16T23:03:00Z">
        <w:r w:rsidRPr="001F5368" w:rsidDel="00440125">
          <w:rPr>
            <w:rFonts w:ascii="Times New Roman" w:hAnsi="Times New Roman" w:cs="Times New Roman"/>
            <w:sz w:val="24"/>
            <w:szCs w:val="24"/>
          </w:rPr>
          <w:delText xml:space="preserve">of the original data with imputed data from the </w:delText>
        </w:r>
        <w:r w:rsidR="00425A0B" w:rsidDel="00440125">
          <w:rPr>
            <w:rFonts w:ascii="Times New Roman" w:hAnsi="Times New Roman" w:cs="Times New Roman"/>
            <w:sz w:val="24"/>
            <w:szCs w:val="24"/>
          </w:rPr>
          <w:delText>different methods on artifi</w:delText>
        </w:r>
        <w:r w:rsidRPr="001F5368" w:rsidDel="00440125">
          <w:rPr>
            <w:rFonts w:ascii="Times New Roman" w:hAnsi="Times New Roman" w:cs="Times New Roman"/>
            <w:sz w:val="24"/>
            <w:szCs w:val="24"/>
          </w:rPr>
          <w:delText xml:space="preserve">cially generated gaps </w:delText>
        </w:r>
      </w:del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Junninen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2004). The </w:t>
      </w:r>
      <w:r w:rsidR="00425A0B">
        <w:rPr>
          <w:rFonts w:ascii="Times New Roman" w:hAnsi="Times New Roman" w:cs="Times New Roman"/>
          <w:sz w:val="24"/>
          <w:szCs w:val="24"/>
        </w:rPr>
        <w:t xml:space="preserve">first </w:t>
      </w:r>
      <w:r w:rsidRPr="001F5368">
        <w:rPr>
          <w:rFonts w:ascii="Times New Roman" w:hAnsi="Times New Roman" w:cs="Times New Roman"/>
          <w:sz w:val="24"/>
          <w:szCs w:val="24"/>
        </w:rPr>
        <w:t>method's error varied with gap size, while the second method had a higher,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static error. The RMSE for </w:t>
      </w:r>
      <w:r w:rsidR="006701C2" w:rsidRPr="001F5368">
        <w:rPr>
          <w:rFonts w:ascii="Times New Roman" w:hAnsi="Times New Roman" w:cs="Times New Roman"/>
          <w:sz w:val="24"/>
          <w:szCs w:val="24"/>
        </w:rPr>
        <w:t>O</w:t>
      </w:r>
      <w:r w:rsidR="006701C2" w:rsidRPr="006701C2">
        <w:rPr>
          <w:rFonts w:ascii="Times New Roman" w:hAnsi="Times New Roman" w:cs="Times New Roman"/>
          <w:sz w:val="24"/>
          <w:szCs w:val="16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NOx using the </w:t>
      </w:r>
      <w:r w:rsidR="00425A0B">
        <w:rPr>
          <w:rFonts w:ascii="Times New Roman" w:hAnsi="Times New Roman" w:cs="Times New Roman"/>
          <w:sz w:val="24"/>
          <w:szCs w:val="24"/>
        </w:rPr>
        <w:t>first</w:t>
      </w:r>
      <w:r w:rsidRPr="001F5368">
        <w:rPr>
          <w:rFonts w:ascii="Times New Roman" w:hAnsi="Times New Roman" w:cs="Times New Roman"/>
          <w:sz w:val="24"/>
          <w:szCs w:val="24"/>
        </w:rPr>
        <w:t xml:space="preserve"> method is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10 along with the intersection of the 2nd method.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10 here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Features with more than 50% missing data, like RH and Chlorine (Cl</w:t>
      </w:r>
      <w:r w:rsidRPr="001F5368">
        <w:rPr>
          <w:rFonts w:ascii="Times New Roman" w:hAnsi="Times New Roman" w:cs="Times New Roman"/>
          <w:sz w:val="16"/>
          <w:szCs w:val="16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>),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were discarded. The remaining variables from Table 3 had few missing data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points, ranging from 41 missing points out of 16,053 (0.3%) for WS, WD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Temperature, to 137 missing points (0.9%) for NH</w:t>
      </w:r>
      <w:r w:rsidRPr="001F5368">
        <w:rPr>
          <w:rFonts w:ascii="Times New Roman" w:hAnsi="Times New Roman" w:cs="Times New Roman"/>
          <w:sz w:val="16"/>
          <w:szCs w:val="16"/>
        </w:rPr>
        <w:t>3</w:t>
      </w:r>
      <w:r w:rsidRPr="001F5368">
        <w:rPr>
          <w:rFonts w:ascii="Times New Roman" w:hAnsi="Times New Roman" w:cs="Times New Roman"/>
          <w:sz w:val="24"/>
          <w:szCs w:val="24"/>
        </w:rPr>
        <w:t>. The available data used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for this study is larger than data sets used in other studies that had up to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16% missing data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Taspnar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2015). Missing data adds noise to the training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set and is often used to improve </w:t>
      </w:r>
      <w:r w:rsidR="00425A0B">
        <w:rPr>
          <w:rFonts w:ascii="Times New Roman" w:hAnsi="Times New Roman" w:cs="Times New Roman"/>
          <w:sz w:val="24"/>
          <w:szCs w:val="24"/>
        </w:rPr>
        <w:t>generalization and prevent overfi</w:t>
      </w:r>
      <w:r w:rsidRPr="001F5368">
        <w:rPr>
          <w:rFonts w:ascii="Times New Roman" w:hAnsi="Times New Roman" w:cs="Times New Roman"/>
          <w:sz w:val="24"/>
          <w:szCs w:val="24"/>
        </w:rPr>
        <w:t>tting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network to meet the training dataset. Adding dropouts, or intentional data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removal, is often used during network training for this reason (Srivastava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2014).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5A0B" w:rsidRDefault="001F5368" w:rsidP="006701C2">
      <w:pPr>
        <w:autoSpaceDE w:val="0"/>
        <w:autoSpaceDN w:val="0"/>
        <w:adjustRightInd w:val="0"/>
        <w:spacing w:after="0" w:line="360" w:lineRule="auto"/>
        <w:rPr>
          <w:ins w:id="88" w:author="Brian Freeman" w:date="2018-01-17T12:54:00Z"/>
          <w:rFonts w:ascii="Times New Roman" w:hAnsi="Times New Roman" w:cs="Times New Roman"/>
          <w:sz w:val="24"/>
          <w:szCs w:val="24"/>
        </w:rPr>
      </w:pPr>
      <w:r w:rsidRPr="004B7046">
        <w:rPr>
          <w:rFonts w:ascii="Times New Roman" w:hAnsi="Times New Roman" w:cs="Times New Roman"/>
          <w:sz w:val="24"/>
          <w:szCs w:val="24"/>
        </w:rPr>
        <w:t>Cyclic and Continuous Data</w:t>
      </w:r>
      <w:del w:id="89" w:author="Brian Freeman" w:date="2018-01-17T12:55:00Z">
        <w:r w:rsidRPr="004B7046" w:rsidDel="00B5354C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4B70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54C" w:rsidRPr="004B7046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7046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WD and time of day were converted into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representations that preserved their cyclic nature. Wind direction was converted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into sine and cosine components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Arhami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2013). Other parameters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were transformed and scaled between values of 0 and 1 (Chatterjee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et al., 2017) using the </w:t>
      </w:r>
      <w:proofErr w:type="spellStart"/>
      <w:r w:rsidRPr="004B7046">
        <w:rPr>
          <w:rFonts w:ascii="Times New Roman" w:hAnsi="Times New Roman" w:cs="Times New Roman"/>
          <w:i/>
          <w:sz w:val="24"/>
          <w:szCs w:val="24"/>
        </w:rPr>
        <w:t>MinMaxScaler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function in the Python Sci-Kit preprocessor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library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Pedregosa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2011). Overall, 25 features were prepared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for initial training. These included the parameters measured in Table 3 with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addition of sine and cosine components for wind direction.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7046" w:rsidRDefault="004B7046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354C" w:rsidRDefault="001F5368" w:rsidP="006701C2">
      <w:pPr>
        <w:autoSpaceDE w:val="0"/>
        <w:autoSpaceDN w:val="0"/>
        <w:adjustRightInd w:val="0"/>
        <w:spacing w:after="0" w:line="360" w:lineRule="auto"/>
        <w:rPr>
          <w:ins w:id="90" w:author="Brian Freeman" w:date="2018-01-17T12:55:00Z"/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Feature selection using Decision Trees</w:t>
      </w:r>
    </w:p>
    <w:p w:rsidR="004B7046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del w:id="91" w:author="Brian Freeman" w:date="2018-01-17T12:55:00Z">
        <w:r w:rsidRPr="001F5368" w:rsidDel="00B5354C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Prior to training the RNN, features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were reviewed to reduce input dimensionality by training multiple decision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trees on the data sets and prioritizing features using the feature importance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metric calculated during classi</w:t>
      </w:r>
      <w:r w:rsidR="00425A0B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 xml:space="preserve">er training with the </w:t>
      </w:r>
      <w:proofErr w:type="spellStart"/>
      <w:r w:rsidRPr="004B7046">
        <w:rPr>
          <w:rFonts w:ascii="Times New Roman" w:hAnsi="Times New Roman" w:cs="Times New Roman"/>
          <w:i/>
          <w:sz w:val="24"/>
          <w:szCs w:val="24"/>
        </w:rPr>
        <w:t>DecisionTreeClassi</w:t>
      </w:r>
      <w:r w:rsidR="00425A0B" w:rsidRPr="004B7046">
        <w:rPr>
          <w:rFonts w:ascii="Times New Roman" w:hAnsi="Times New Roman" w:cs="Times New Roman"/>
          <w:i/>
          <w:sz w:val="24"/>
          <w:szCs w:val="24"/>
        </w:rPr>
        <w:t>fi</w:t>
      </w:r>
      <w:r w:rsidRPr="004B7046">
        <w:rPr>
          <w:rFonts w:ascii="Times New Roman" w:hAnsi="Times New Roman" w:cs="Times New Roman"/>
          <w:i/>
          <w:sz w:val="24"/>
          <w:szCs w:val="24"/>
        </w:rPr>
        <w:t>er</w:t>
      </w:r>
      <w:proofErr w:type="spellEnd"/>
      <w:r w:rsidRPr="004B7046">
        <w:rPr>
          <w:rFonts w:ascii="Times New Roman" w:hAnsi="Times New Roman" w:cs="Times New Roman"/>
          <w:i/>
          <w:sz w:val="24"/>
          <w:szCs w:val="24"/>
        </w:rPr>
        <w:t>,</w:t>
      </w:r>
      <w:r w:rsidRPr="001F5368">
        <w:rPr>
          <w:rFonts w:ascii="Times New Roman" w:hAnsi="Times New Roman" w:cs="Times New Roman"/>
          <w:sz w:val="24"/>
          <w:szCs w:val="24"/>
        </w:rPr>
        <w:t xml:space="preserve"> also in the </w:t>
      </w:r>
      <w:del w:id="92" w:author="Brian Freeman" w:date="2018-01-17T12:09:00Z">
        <w:r w:rsidRPr="001F5368" w:rsidDel="004E2991">
          <w:rPr>
            <w:rFonts w:ascii="Times New Roman" w:hAnsi="Times New Roman" w:cs="Times New Roman"/>
            <w:sz w:val="24"/>
            <w:szCs w:val="24"/>
          </w:rPr>
          <w:delText xml:space="preserve">Python </w:delText>
        </w:r>
      </w:del>
      <w:proofErr w:type="spellStart"/>
      <w:r w:rsidRPr="001F5368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-kit library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Pedregosa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2011). Decision trees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random forest classi</w:t>
      </w:r>
      <w:r w:rsidR="00425A0B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ers have been used to reduce input dimensions for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sensors (Cho a</w:t>
      </w:r>
      <w:r w:rsidR="00425A0B">
        <w:rPr>
          <w:rFonts w:ascii="Times New Roman" w:hAnsi="Times New Roman" w:cs="Times New Roman"/>
          <w:sz w:val="24"/>
          <w:szCs w:val="24"/>
        </w:rPr>
        <w:t xml:space="preserve">nd </w:t>
      </w:r>
      <w:proofErr w:type="spellStart"/>
      <w:r w:rsidR="00425A0B">
        <w:rPr>
          <w:rFonts w:ascii="Times New Roman" w:hAnsi="Times New Roman" w:cs="Times New Roman"/>
          <w:sz w:val="24"/>
          <w:szCs w:val="24"/>
        </w:rPr>
        <w:t>Kurup</w:t>
      </w:r>
      <w:proofErr w:type="spellEnd"/>
      <w:r w:rsidR="00425A0B">
        <w:rPr>
          <w:rFonts w:ascii="Times New Roman" w:hAnsi="Times New Roman" w:cs="Times New Roman"/>
          <w:sz w:val="24"/>
          <w:szCs w:val="24"/>
        </w:rPr>
        <w:t>, 2011) and data classifi</w:t>
      </w:r>
      <w:r w:rsidRPr="001F5368">
        <w:rPr>
          <w:rFonts w:ascii="Times New Roman" w:hAnsi="Times New Roman" w:cs="Times New Roman"/>
          <w:sz w:val="24"/>
          <w:szCs w:val="24"/>
        </w:rPr>
        <w:t>cation competitions, outperforming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other methods such as PCA and correlation </w:t>
      </w:r>
      <w:r w:rsidR="00425A0B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lters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Silipo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2014;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Al-Alawi et al., 2008;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Voukantsis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et al., 2011). Decision trees are a supervised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learning algorithm that recursively partition inputs into non-overlapping regions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based on simple prediction models (Singh et al., 2013;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Loh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2011).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Decision trees do not require intensive resources to train and evaluate,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keep their features, unlike PCA that transforms input variables into linear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combinations based on the singular value decomposition (SVD)of the total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data set's covariance matrix (Wang et al., 2016).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While PCA is a form of unsupervised learning that allows dimensionality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reduction by removing the number of transformed components fed to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input, decision trees</w:t>
      </w:r>
      <w:r w:rsidR="00425A0B">
        <w:rPr>
          <w:rFonts w:ascii="Times New Roman" w:hAnsi="Times New Roman" w:cs="Times New Roman"/>
          <w:sz w:val="24"/>
          <w:szCs w:val="24"/>
        </w:rPr>
        <w:t xml:space="preserve"> identify which raw variables off</w:t>
      </w:r>
      <w:r w:rsidRPr="001F5368">
        <w:rPr>
          <w:rFonts w:ascii="Times New Roman" w:hAnsi="Times New Roman" w:cs="Times New Roman"/>
          <w:sz w:val="24"/>
          <w:szCs w:val="24"/>
        </w:rPr>
        <w:t xml:space="preserve">er </w:t>
      </w:r>
      <w:r w:rsidR="00425A0B">
        <w:rPr>
          <w:rFonts w:ascii="Times New Roman" w:hAnsi="Times New Roman" w:cs="Times New Roman"/>
          <w:sz w:val="24"/>
          <w:szCs w:val="24"/>
        </w:rPr>
        <w:t>less</w:t>
      </w:r>
      <w:r w:rsidRPr="001F5368">
        <w:rPr>
          <w:rFonts w:ascii="Times New Roman" w:hAnsi="Times New Roman" w:cs="Times New Roman"/>
          <w:sz w:val="24"/>
          <w:szCs w:val="24"/>
        </w:rPr>
        <w:t xml:space="preserve"> impact so that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they can be removed from the data collection stream. This can reduce future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</w:t>
      </w:r>
      <w:r w:rsidR="00425A0B">
        <w:rPr>
          <w:rFonts w:ascii="Times New Roman" w:hAnsi="Times New Roman" w:cs="Times New Roman"/>
          <w:sz w:val="24"/>
          <w:szCs w:val="24"/>
        </w:rPr>
        <w:t>ff</w:t>
      </w:r>
      <w:r w:rsidRPr="001F5368">
        <w:rPr>
          <w:rFonts w:ascii="Times New Roman" w:hAnsi="Times New Roman" w:cs="Times New Roman"/>
          <w:sz w:val="24"/>
          <w:szCs w:val="24"/>
        </w:rPr>
        <w:t xml:space="preserve">orts required to </w:t>
      </w:r>
      <w:r w:rsidR="00425A0B">
        <w:rPr>
          <w:rFonts w:ascii="Times New Roman" w:hAnsi="Times New Roman" w:cs="Times New Roman"/>
          <w:sz w:val="24"/>
          <w:szCs w:val="24"/>
        </w:rPr>
        <w:t xml:space="preserve">collect, </w:t>
      </w:r>
      <w:r w:rsidRPr="001F5368">
        <w:rPr>
          <w:rFonts w:ascii="Times New Roman" w:hAnsi="Times New Roman" w:cs="Times New Roman"/>
          <w:sz w:val="24"/>
          <w:szCs w:val="24"/>
        </w:rPr>
        <w:t>clean and prepare data sets.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Using PCA for model input also limits the inclusion of new data that may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become available on real time systems. If a model is trained on transformed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principal components only, any new data must also be transformed, thus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changing the historical data set. Using a linear transformation method that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only changes the individual observation and not the entire data set is more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practical for time series applications where new data is expected to be added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over time.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Other feature reduction techniques, include evaluating contribution factors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weights t</w:t>
      </w:r>
      <w:r w:rsidR="00425A0B">
        <w:rPr>
          <w:rFonts w:ascii="Times New Roman" w:hAnsi="Times New Roman" w:cs="Times New Roman"/>
          <w:sz w:val="24"/>
          <w:szCs w:val="24"/>
        </w:rPr>
        <w:t xml:space="preserve">o nodes </w:t>
      </w:r>
      <w:r w:rsidR="004B7046">
        <w:rPr>
          <w:rFonts w:ascii="Times New Roman" w:hAnsi="Times New Roman" w:cs="Times New Roman"/>
          <w:sz w:val="24"/>
          <w:szCs w:val="24"/>
        </w:rPr>
        <w:t>to</w:t>
      </w:r>
      <w:r w:rsidR="00425A0B">
        <w:rPr>
          <w:rFonts w:ascii="Times New Roman" w:hAnsi="Times New Roman" w:cs="Times New Roman"/>
          <w:sz w:val="24"/>
          <w:szCs w:val="24"/>
        </w:rPr>
        <w:t xml:space="preserve"> remove, or “prune”</w:t>
      </w:r>
      <w:r w:rsidRPr="001F5368">
        <w:rPr>
          <w:rFonts w:ascii="Times New Roman" w:hAnsi="Times New Roman" w:cs="Times New Roman"/>
          <w:sz w:val="24"/>
          <w:szCs w:val="24"/>
        </w:rPr>
        <w:t xml:space="preserve"> low value weights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</w:t>
      </w:r>
      <w:r w:rsidR="004B7046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Oña</w:t>
      </w:r>
      <w:proofErr w:type="spellEnd"/>
      <w:r w:rsidR="004B704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Garrida</w:t>
      </w:r>
      <w:proofErr w:type="spellEnd"/>
      <w:r w:rsidR="004B7046">
        <w:rPr>
          <w:rFonts w:ascii="Times New Roman" w:hAnsi="Times New Roman" w:cs="Times New Roman"/>
          <w:sz w:val="24"/>
          <w:szCs w:val="24"/>
        </w:rPr>
        <w:t>, 2013</w:t>
      </w:r>
      <w:r w:rsidRPr="001F5368">
        <w:rPr>
          <w:rFonts w:ascii="Times New Roman" w:hAnsi="Times New Roman" w:cs="Times New Roman"/>
          <w:sz w:val="24"/>
          <w:szCs w:val="24"/>
        </w:rPr>
        <w:t xml:space="preserve">). This technique is not recommended for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RNNs, especially with LSTMs,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because of the way the weights are updated through </w:t>
      </w:r>
      <w:r w:rsidR="00425A0B">
        <w:rPr>
          <w:rFonts w:ascii="Times New Roman" w:hAnsi="Times New Roman" w:cs="Times New Roman"/>
          <w:sz w:val="24"/>
          <w:szCs w:val="24"/>
        </w:rPr>
        <w:t>different</w:t>
      </w:r>
      <w:r w:rsidRPr="001F5368">
        <w:rPr>
          <w:rFonts w:ascii="Times New Roman" w:hAnsi="Times New Roman" w:cs="Times New Roman"/>
          <w:sz w:val="24"/>
          <w:szCs w:val="24"/>
        </w:rPr>
        <w:t xml:space="preserve"> time steps.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Alternative pruning techniques can be applied to RNNs to not only reduce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inputs, but also reduce internal interconnections between the LSTM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="006701C2">
        <w:rPr>
          <w:rFonts w:ascii="Times New Roman" w:hAnsi="Times New Roman" w:cs="Times New Roman"/>
          <w:sz w:val="24"/>
          <w:szCs w:val="24"/>
        </w:rPr>
        <w:t>look-back nodes (Narang, 2017)</w:t>
      </w:r>
      <w:r w:rsidRPr="001F5368">
        <w:rPr>
          <w:rFonts w:ascii="Times New Roman" w:hAnsi="Times New Roman" w:cs="Times New Roman"/>
          <w:sz w:val="24"/>
          <w:szCs w:val="24"/>
        </w:rPr>
        <w:t>. We did not explore internal pruning techniques in this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paper. Instead, we evaluated the contribution of features externally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independent of the RNN using decision trees.</w:t>
      </w:r>
      <w:r w:rsidR="00425A0B">
        <w:rPr>
          <w:rFonts w:ascii="Times New Roman" w:hAnsi="Times New Roman" w:cs="Times New Roman"/>
          <w:sz w:val="24"/>
          <w:szCs w:val="24"/>
        </w:rPr>
        <w:t xml:space="preserve"> Binary classifi</w:t>
      </w:r>
      <w:r w:rsidRPr="001F5368">
        <w:rPr>
          <w:rFonts w:ascii="Times New Roman" w:hAnsi="Times New Roman" w:cs="Times New Roman"/>
          <w:sz w:val="24"/>
          <w:szCs w:val="24"/>
        </w:rPr>
        <w:t>cation trees, a type of decision tree used for categorical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separation, were trained to predict exceedances of 8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ave</w:t>
      </w:r>
      <w:proofErr w:type="spellEnd"/>
      <w:del w:id="93" w:author="Brian Freeman" w:date="2018-01-17T11:50:00Z">
        <w:r w:rsidRPr="001F5368" w:rsidDel="00BC1345">
          <w:rPr>
            <w:rFonts w:ascii="Times New Roman" w:hAnsi="Times New Roman" w:cs="Times New Roman"/>
            <w:sz w:val="24"/>
            <w:szCs w:val="24"/>
          </w:rPr>
          <w:delText>rage</w:delText>
        </w:r>
      </w:del>
      <w:r w:rsidRPr="001F5368">
        <w:rPr>
          <w:rFonts w:ascii="Times New Roman" w:hAnsi="Times New Roman" w:cs="Times New Roman"/>
          <w:sz w:val="24"/>
          <w:szCs w:val="24"/>
        </w:rPr>
        <w:t xml:space="preserve"> O</w:t>
      </w:r>
      <w:r w:rsidRPr="001F5368">
        <w:rPr>
          <w:rFonts w:ascii="Times New Roman" w:hAnsi="Times New Roman" w:cs="Times New Roman"/>
          <w:sz w:val="16"/>
          <w:szCs w:val="16"/>
        </w:rPr>
        <w:t xml:space="preserve">3 </w:t>
      </w:r>
      <w:r w:rsidRPr="001F5368">
        <w:rPr>
          <w:rFonts w:ascii="Times New Roman" w:hAnsi="Times New Roman" w:cs="Times New Roman"/>
          <w:sz w:val="24"/>
          <w:szCs w:val="24"/>
        </w:rPr>
        <w:t>over 1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4B7046">
        <w:rPr>
          <w:rFonts w:ascii="Times New Roman" w:hAnsi="Times New Roman" w:cs="Times New Roman"/>
          <w:sz w:val="24"/>
          <w:szCs w:val="24"/>
        </w:rPr>
        <w:t xml:space="preserve"> to 12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horizons. Individual observations were </w:t>
      </w:r>
      <w:r w:rsidR="00425A0B">
        <w:rPr>
          <w:rFonts w:ascii="Times New Roman" w:hAnsi="Times New Roman" w:cs="Times New Roman"/>
          <w:sz w:val="24"/>
          <w:szCs w:val="24"/>
        </w:rPr>
        <w:t>first</w:t>
      </w:r>
      <w:r w:rsidRPr="001F5368">
        <w:rPr>
          <w:rFonts w:ascii="Times New Roman" w:hAnsi="Times New Roman" w:cs="Times New Roman"/>
          <w:sz w:val="24"/>
          <w:szCs w:val="24"/>
        </w:rPr>
        <w:t xml:space="preserve"> scaled using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046">
        <w:rPr>
          <w:rFonts w:ascii="Times New Roman" w:hAnsi="Times New Roman" w:cs="Times New Roman"/>
          <w:i/>
          <w:sz w:val="24"/>
          <w:szCs w:val="24"/>
        </w:rPr>
        <w:t>MinMaxScaler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function based on the equation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1885"/>
      </w:tblGrid>
      <w:tr w:rsidR="00912127" w:rsidTr="00BA782A">
        <w:trPr>
          <w:jc w:val="center"/>
        </w:trPr>
        <w:tc>
          <w:tcPr>
            <w:tcW w:w="7465" w:type="dxa"/>
            <w:vAlign w:val="center"/>
          </w:tcPr>
          <w:p w:rsidR="00912127" w:rsidRPr="00C74CA7" w:rsidRDefault="002525EF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scaled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85" w:type="dxa"/>
            <w:vAlign w:val="center"/>
          </w:tcPr>
          <w:p w:rsidR="00912127" w:rsidRDefault="00912127" w:rsidP="00BA782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(13)</w:t>
            </w:r>
          </w:p>
        </w:tc>
      </w:tr>
    </w:tbl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where</w:t>
      </w:r>
      <w:r w:rsidRPr="00670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01C2">
        <w:rPr>
          <w:rFonts w:ascii="Times New Roman" w:hAnsi="Times New Roman" w:cs="Times New Roman"/>
          <w:sz w:val="24"/>
          <w:szCs w:val="24"/>
        </w:rPr>
        <w:t>x</w:t>
      </w:r>
      <w:r w:rsidRPr="006701C2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6701C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701C2">
        <w:rPr>
          <w:rFonts w:ascii="Times New Roman" w:hAnsi="Times New Roman" w:cs="Times New Roman"/>
          <w:sz w:val="24"/>
          <w:szCs w:val="24"/>
        </w:rPr>
        <w:t>x</w:t>
      </w:r>
      <w:r w:rsidRPr="006701C2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6701C2">
        <w:rPr>
          <w:rFonts w:ascii="Times New Roman" w:hAnsi="Times New Roman" w:cs="Times New Roman"/>
          <w:sz w:val="24"/>
          <w:szCs w:val="24"/>
        </w:rPr>
        <w:t xml:space="preserve"> are t</w:t>
      </w:r>
      <w:r w:rsidRPr="001F5368">
        <w:rPr>
          <w:rFonts w:ascii="Times New Roman" w:hAnsi="Times New Roman" w:cs="Times New Roman"/>
          <w:sz w:val="24"/>
          <w:szCs w:val="24"/>
        </w:rPr>
        <w:t>he maximum and minimum values in the data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set respectively. It can be </w:t>
      </w:r>
      <w:r w:rsidR="006701C2">
        <w:rPr>
          <w:rFonts w:ascii="Times New Roman" w:hAnsi="Times New Roman" w:cs="Times New Roman"/>
          <w:sz w:val="24"/>
          <w:szCs w:val="24"/>
        </w:rPr>
        <w:t>argued that this method also suff</w:t>
      </w:r>
      <w:r w:rsidRPr="001F5368">
        <w:rPr>
          <w:rFonts w:ascii="Times New Roman" w:hAnsi="Times New Roman" w:cs="Times New Roman"/>
          <w:sz w:val="24"/>
          <w:szCs w:val="24"/>
        </w:rPr>
        <w:t>ers from legacy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biasing </w:t>
      </w:r>
      <w:r w:rsidR="00425A0B" w:rsidRPr="001F5368">
        <w:rPr>
          <w:rFonts w:ascii="Times New Roman" w:hAnsi="Times New Roman" w:cs="Times New Roman"/>
          <w:sz w:val="24"/>
          <w:szCs w:val="24"/>
        </w:rPr>
        <w:t>like</w:t>
      </w:r>
      <w:r w:rsidRPr="001F5368">
        <w:rPr>
          <w:rFonts w:ascii="Times New Roman" w:hAnsi="Times New Roman" w:cs="Times New Roman"/>
          <w:sz w:val="24"/>
          <w:szCs w:val="24"/>
        </w:rPr>
        <w:t xml:space="preserve"> PCA in that the system retains </w:t>
      </w:r>
      <w:proofErr w:type="spellStart"/>
      <w:r w:rsidRPr="006701C2">
        <w:rPr>
          <w:rFonts w:ascii="Times New Roman" w:hAnsi="Times New Roman" w:cs="Times New Roman"/>
          <w:sz w:val="24"/>
          <w:szCs w:val="24"/>
        </w:rPr>
        <w:t>x</w:t>
      </w:r>
      <w:r w:rsidRPr="006701C2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6701C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701C2">
        <w:rPr>
          <w:rFonts w:ascii="Times New Roman" w:hAnsi="Times New Roman" w:cs="Times New Roman"/>
          <w:sz w:val="24"/>
          <w:szCs w:val="24"/>
        </w:rPr>
        <w:t>x</w:t>
      </w:r>
      <w:r w:rsidRPr="006701C2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6701C2">
        <w:rPr>
          <w:rFonts w:ascii="Times New Roman" w:hAnsi="Times New Roman" w:cs="Times New Roman"/>
          <w:sz w:val="24"/>
          <w:szCs w:val="24"/>
        </w:rPr>
        <w:t xml:space="preserve"> i</w:t>
      </w:r>
      <w:r w:rsidRPr="001F5368">
        <w:rPr>
          <w:rFonts w:ascii="Times New Roman" w:hAnsi="Times New Roman" w:cs="Times New Roman"/>
          <w:sz w:val="24"/>
          <w:szCs w:val="24"/>
        </w:rPr>
        <w:t>n order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restore transformed data to original scale, similar to a key for encryption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decoding. If new data is included that exceeds the </w:t>
      </w:r>
      <w:proofErr w:type="spellStart"/>
      <w:r w:rsidRPr="006701C2">
        <w:rPr>
          <w:rFonts w:ascii="Times New Roman" w:hAnsi="Times New Roman" w:cs="Times New Roman"/>
          <w:sz w:val="24"/>
          <w:szCs w:val="24"/>
        </w:rPr>
        <w:t>x</w:t>
      </w:r>
      <w:r w:rsidRPr="006701C2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6701C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6701C2">
        <w:rPr>
          <w:rFonts w:ascii="Times New Roman" w:hAnsi="Times New Roman" w:cs="Times New Roman"/>
          <w:sz w:val="24"/>
          <w:szCs w:val="24"/>
        </w:rPr>
        <w:t>x</w:t>
      </w:r>
      <w:r w:rsidRPr="006701C2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6701C2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values,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data needs to be reprocessed using the new points. Since we are already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working with an historical data set and not using real time data, there is no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need to incorporate this issue. However, even if we were using real time data,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we could safely assume that any value measured that exceeded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x</w:t>
      </w:r>
      <w:r w:rsidRPr="0053414D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our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historical set was also an extreme point and could be accounted for in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model as a value &gt; 1.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Eighty percent (80%) of the scaled data was divided into a training set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with 20% reserved for testing. In larger data sets, a percentage of the total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data is often reserved to allow parameter optimization prior to training in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order to reduce time and system resources. Additionally, for FFNNs, training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often take </w:t>
      </w:r>
      <w:r w:rsidR="00D8598B">
        <w:rPr>
          <w:rFonts w:ascii="Times New Roman" w:hAnsi="Times New Roman" w:cs="Times New Roman"/>
          <w:sz w:val="24"/>
          <w:szCs w:val="24"/>
        </w:rPr>
        <w:t>hundreds</w:t>
      </w:r>
      <w:r w:rsidRPr="001F5368">
        <w:rPr>
          <w:rFonts w:ascii="Times New Roman" w:hAnsi="Times New Roman" w:cs="Times New Roman"/>
          <w:sz w:val="24"/>
          <w:szCs w:val="24"/>
        </w:rPr>
        <w:t xml:space="preserve"> or </w:t>
      </w:r>
      <w:r w:rsidR="00D8598B">
        <w:rPr>
          <w:rFonts w:ascii="Times New Roman" w:hAnsi="Times New Roman" w:cs="Times New Roman"/>
          <w:sz w:val="24"/>
          <w:szCs w:val="24"/>
        </w:rPr>
        <w:t>thousands</w:t>
      </w:r>
      <w:r w:rsidRPr="001F5368">
        <w:rPr>
          <w:rFonts w:ascii="Times New Roman" w:hAnsi="Times New Roman" w:cs="Times New Roman"/>
          <w:sz w:val="24"/>
          <w:szCs w:val="24"/>
        </w:rPr>
        <w:t xml:space="preserve"> of epochs</w:t>
      </w:r>
      <w:r w:rsidR="00D8598B">
        <w:rPr>
          <w:rFonts w:ascii="Times New Roman" w:hAnsi="Times New Roman" w:cs="Times New Roman"/>
          <w:sz w:val="24"/>
          <w:szCs w:val="24"/>
        </w:rPr>
        <w:t>,</w:t>
      </w:r>
      <w:r w:rsidRPr="001F5368">
        <w:rPr>
          <w:rFonts w:ascii="Times New Roman" w:hAnsi="Times New Roman" w:cs="Times New Roman"/>
          <w:sz w:val="24"/>
          <w:szCs w:val="24"/>
        </w:rPr>
        <w:t xml:space="preserve"> where an epoch is a complete training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cycle that uses all training sets. With our relatively small data set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fast training using the LSTM, reviewing system performance using the full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training set did not take much time and therefore did not requiring reserving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 subset.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exceedances were classifi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ed </w:t>
      </w:r>
      <w:r w:rsidR="006701C2">
        <w:rPr>
          <w:rFonts w:ascii="Times New Roman" w:hAnsi="Times New Roman" w:cs="Times New Roman"/>
          <w:sz w:val="24"/>
          <w:szCs w:val="24"/>
        </w:rPr>
        <w:t xml:space="preserve">by the decision tree </w:t>
      </w:r>
      <w:r w:rsidR="001F5368" w:rsidRPr="001F5368">
        <w:rPr>
          <w:rFonts w:ascii="Times New Roman" w:hAnsi="Times New Roman" w:cs="Times New Roman"/>
          <w:sz w:val="24"/>
          <w:szCs w:val="24"/>
        </w:rPr>
        <w:t>as either 0 (less than the exceedance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standard of 75 ppb) or 1 (exceeds the standard). Overall accuracy of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horizon was measured </w:t>
      </w:r>
      <w:r w:rsidR="001F5368" w:rsidRPr="001F5368">
        <w:rPr>
          <w:rFonts w:ascii="Times New Roman" w:hAnsi="Times New Roman" w:cs="Times New Roman"/>
          <w:sz w:val="24"/>
          <w:szCs w:val="24"/>
        </w:rPr>
        <w:lastRenderedPageBreak/>
        <w:t>using the accuracy score function in Sci-kit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calculated the standard error of exact matches of the observed output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the predicted (</w:t>
      </w:r>
      <w:proofErr w:type="spellStart"/>
      <w:r w:rsidR="001F5368" w:rsidRPr="001F5368">
        <w:rPr>
          <w:rFonts w:ascii="Times New Roman" w:hAnsi="Times New Roman" w:cs="Times New Roman"/>
          <w:sz w:val="24"/>
          <w:szCs w:val="24"/>
        </w:rPr>
        <w:t>Raschka</w:t>
      </w:r>
      <w:proofErr w:type="spellEnd"/>
      <w:r w:rsidR="001F5368" w:rsidRPr="001F5368">
        <w:rPr>
          <w:rFonts w:ascii="Times New Roman" w:hAnsi="Times New Roman" w:cs="Times New Roman"/>
          <w:sz w:val="24"/>
          <w:szCs w:val="24"/>
        </w:rPr>
        <w:t>, 2016). Other classi</w:t>
      </w:r>
      <w:r>
        <w:rPr>
          <w:rFonts w:ascii="Times New Roman" w:hAnsi="Times New Roman" w:cs="Times New Roman"/>
          <w:sz w:val="24"/>
          <w:szCs w:val="24"/>
        </w:rPr>
        <w:t>fi</w:t>
      </w:r>
      <w:r w:rsidR="001F5368" w:rsidRPr="001F5368">
        <w:rPr>
          <w:rFonts w:ascii="Times New Roman" w:hAnsi="Times New Roman" w:cs="Times New Roman"/>
          <w:sz w:val="24"/>
          <w:szCs w:val="24"/>
        </w:rPr>
        <w:t>ers in the Sci-Kit library were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evaluated as well, including SVMs and Random Forest classi</w:t>
      </w:r>
      <w:r>
        <w:rPr>
          <w:rFonts w:ascii="Times New Roman" w:hAnsi="Times New Roman" w:cs="Times New Roman"/>
          <w:sz w:val="24"/>
          <w:szCs w:val="24"/>
        </w:rPr>
        <w:t>fi</w:t>
      </w:r>
      <w:r w:rsidR="001F5368" w:rsidRPr="001F5368">
        <w:rPr>
          <w:rFonts w:ascii="Times New Roman" w:hAnsi="Times New Roman" w:cs="Times New Roman"/>
          <w:sz w:val="24"/>
          <w:szCs w:val="24"/>
        </w:rPr>
        <w:t>ers. The decision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01C2">
        <w:rPr>
          <w:rFonts w:ascii="Times New Roman" w:hAnsi="Times New Roman" w:cs="Times New Roman"/>
          <w:sz w:val="24"/>
          <w:szCs w:val="24"/>
        </w:rPr>
        <w:t>tree in classific</w:t>
      </w:r>
      <w:r w:rsidR="006701C2" w:rsidRPr="001F5368">
        <w:rPr>
          <w:rFonts w:ascii="Times New Roman" w:hAnsi="Times New Roman" w:cs="Times New Roman"/>
          <w:sz w:val="24"/>
          <w:szCs w:val="24"/>
        </w:rPr>
        <w:t>ation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mode using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1F5368" w:rsidRPr="001F5368">
        <w:rPr>
          <w:rFonts w:ascii="Times New Roman" w:hAnsi="Times New Roman" w:cs="Times New Roman"/>
          <w:sz w:val="24"/>
          <w:szCs w:val="24"/>
        </w:rPr>
        <w:t>gini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1F5368" w:rsidRPr="001F5368">
        <w:rPr>
          <w:rFonts w:ascii="Times New Roman" w:hAnsi="Times New Roman" w:cs="Times New Roman"/>
          <w:sz w:val="24"/>
          <w:szCs w:val="24"/>
        </w:rPr>
        <w:t xml:space="preserve"> criteria to measure the data split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at each decision node proved to be the most accurate.</w:t>
      </w:r>
      <w:r w:rsidR="0053414D">
        <w:rPr>
          <w:rFonts w:ascii="Times New Roman" w:hAnsi="Times New Roman" w:cs="Times New Roman"/>
          <w:sz w:val="24"/>
          <w:szCs w:val="24"/>
        </w:rPr>
        <w:t xml:space="preserve"> The importance of each feature was computed using the </w:t>
      </w:r>
      <w:proofErr w:type="spellStart"/>
      <w:r w:rsidR="00AC20F3">
        <w:rPr>
          <w:rFonts w:ascii="Times New Roman" w:hAnsi="Times New Roman" w:cs="Times New Roman"/>
          <w:sz w:val="24"/>
          <w:szCs w:val="24"/>
        </w:rPr>
        <w:t>Sci</w:t>
      </w:r>
      <w:proofErr w:type="spellEnd"/>
      <w:r w:rsidR="00AC20F3">
        <w:rPr>
          <w:rFonts w:ascii="Times New Roman" w:hAnsi="Times New Roman" w:cs="Times New Roman"/>
          <w:sz w:val="24"/>
          <w:szCs w:val="24"/>
        </w:rPr>
        <w:t xml:space="preserve">-kit </w:t>
      </w:r>
      <w:proofErr w:type="spellStart"/>
      <w:r w:rsidR="00AC20F3" w:rsidRPr="004E2991">
        <w:rPr>
          <w:rFonts w:ascii="Times New Roman" w:hAnsi="Times New Roman" w:cs="Times New Roman"/>
          <w:i/>
          <w:sz w:val="24"/>
          <w:szCs w:val="24"/>
        </w:rPr>
        <w:t>feature_importances</w:t>
      </w:r>
      <w:proofErr w:type="spellEnd"/>
      <w:r w:rsidR="00AC20F3" w:rsidRPr="004E2991">
        <w:rPr>
          <w:rFonts w:ascii="Times New Roman" w:hAnsi="Times New Roman" w:cs="Times New Roman"/>
          <w:i/>
          <w:sz w:val="24"/>
          <w:szCs w:val="24"/>
        </w:rPr>
        <w:t>_</w:t>
      </w:r>
      <w:r w:rsidR="00AC20F3">
        <w:rPr>
          <w:rFonts w:ascii="Times New Roman" w:hAnsi="Times New Roman" w:cs="Times New Roman"/>
          <w:sz w:val="24"/>
          <w:szCs w:val="24"/>
        </w:rPr>
        <w:t xml:space="preserve"> function that normalizes the total reduction of the criterion brought by individual features. </w:t>
      </w:r>
      <w:r w:rsidR="0053414D">
        <w:rPr>
          <w:rFonts w:ascii="Times New Roman" w:hAnsi="Times New Roman" w:cs="Times New Roman"/>
          <w:sz w:val="24"/>
          <w:szCs w:val="24"/>
        </w:rPr>
        <w:t>Results of individual feature importance from classifying O</w:t>
      </w:r>
      <w:r w:rsidR="0053414D" w:rsidRPr="0053414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3414D">
        <w:rPr>
          <w:rFonts w:ascii="Times New Roman" w:hAnsi="Times New Roman" w:cs="Times New Roman"/>
          <w:sz w:val="24"/>
          <w:szCs w:val="24"/>
        </w:rPr>
        <w:t xml:space="preserve"> exceedances at different horizons is shown in Figure 11.</w:t>
      </w:r>
      <w:r w:rsidR="00AC20F3">
        <w:rPr>
          <w:rFonts w:ascii="Times New Roman" w:hAnsi="Times New Roman" w:cs="Times New Roman"/>
          <w:sz w:val="24"/>
          <w:szCs w:val="24"/>
        </w:rPr>
        <w:t xml:space="preserve"> The computed values are unitless and displayed in relative importance to each other.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11 here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94" w:author="Brian Freeman" w:date="2018-01-17T12:55:00Z"/>
          <w:rFonts w:ascii="Times New Roman" w:hAnsi="Times New Roman" w:cs="Times New Roman"/>
          <w:sz w:val="24"/>
          <w:szCs w:val="24"/>
        </w:rPr>
      </w:pPr>
      <w:r w:rsidRPr="006701C2">
        <w:rPr>
          <w:rFonts w:ascii="Times New Roman" w:hAnsi="Times New Roman" w:cs="Times New Roman"/>
          <w:sz w:val="24"/>
          <w:szCs w:val="24"/>
        </w:rPr>
        <w:t>Output data preparation</w:t>
      </w:r>
    </w:p>
    <w:p w:rsidR="00B5354C" w:rsidRPr="006701C2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5A0B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RNN output was trained</w:t>
      </w:r>
      <w:r w:rsidR="006701C2">
        <w:rPr>
          <w:rFonts w:ascii="Times New Roman" w:hAnsi="Times New Roman" w:cs="Times New Roman"/>
          <w:sz w:val="24"/>
          <w:szCs w:val="24"/>
        </w:rPr>
        <w:t xml:space="preserve"> to predict the 8 </w:t>
      </w:r>
      <w:proofErr w:type="spellStart"/>
      <w:r w:rsidR="006701C2">
        <w:rPr>
          <w:rFonts w:ascii="Times New Roman" w:hAnsi="Times New Roman" w:cs="Times New Roman"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moving average of measured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="004B7046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Pr="004B7046">
        <w:rPr>
          <w:rFonts w:ascii="Times New Roman" w:hAnsi="Times New Roman" w:cs="Times New Roman"/>
          <w:sz w:val="24"/>
          <w:szCs w:val="24"/>
        </w:rPr>
        <w:t>O</w:t>
      </w:r>
      <w:r w:rsidRPr="004B704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24"/>
          <w:szCs w:val="24"/>
        </w:rPr>
        <w:t>. To predict future values, the calculated values were shifted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time based on the desired horizon so that input observations X(t = 0) was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trained on Y (t = 12) if </w:t>
      </w:r>
      <w:r w:rsidR="004B7046">
        <w:rPr>
          <w:rFonts w:ascii="Times New Roman" w:hAnsi="Times New Roman" w:cs="Times New Roman"/>
          <w:sz w:val="24"/>
          <w:szCs w:val="24"/>
        </w:rPr>
        <w:t>the prediction horizon was 12 hr</w:t>
      </w:r>
      <w:r w:rsidRPr="001F5368">
        <w:rPr>
          <w:rFonts w:ascii="Times New Roman" w:hAnsi="Times New Roman" w:cs="Times New Roman"/>
          <w:sz w:val="24"/>
          <w:szCs w:val="24"/>
        </w:rPr>
        <w:t>. Output data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="006701C2">
        <w:rPr>
          <w:rFonts w:ascii="Times New Roman" w:hAnsi="Times New Roman" w:cs="Times New Roman"/>
          <w:sz w:val="24"/>
          <w:szCs w:val="24"/>
        </w:rPr>
        <w:t xml:space="preserve">was generated from 8 </w:t>
      </w:r>
      <w:proofErr w:type="spellStart"/>
      <w:r w:rsidR="006701C2">
        <w:rPr>
          <w:rFonts w:ascii="Times New Roman" w:hAnsi="Times New Roman" w:cs="Times New Roman"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moving averaged </w:t>
      </w:r>
      <w:r w:rsidRPr="004E2991">
        <w:rPr>
          <w:rFonts w:ascii="Times New Roman" w:hAnsi="Times New Roman" w:cs="Times New Roman"/>
          <w:sz w:val="24"/>
          <w:szCs w:val="24"/>
        </w:rPr>
        <w:t>O</w:t>
      </w:r>
      <w:r w:rsidRPr="004E2991">
        <w:rPr>
          <w:rFonts w:ascii="Times New Roman" w:hAnsi="Times New Roman" w:cs="Times New Roman"/>
          <w:sz w:val="24"/>
          <w:szCs w:val="24"/>
          <w:vertAlign w:val="subscript"/>
          <w:rPrChange w:id="95" w:author="Brian Freeman" w:date="2018-01-17T12:11:00Z">
            <w:rPr>
              <w:rFonts w:ascii="Times New Roman" w:hAnsi="Times New Roman" w:cs="Times New Roman"/>
              <w:sz w:val="16"/>
              <w:szCs w:val="16"/>
            </w:rPr>
          </w:rPrChange>
        </w:rPr>
        <w:t>3</w:t>
      </w:r>
      <w:r w:rsidRPr="004E2991">
        <w:rPr>
          <w:rFonts w:ascii="Times New Roman" w:hAnsi="Times New Roman" w:cs="Times New Roman"/>
          <w:sz w:val="24"/>
          <w:szCs w:val="24"/>
          <w:rPrChange w:id="96" w:author="Brian Freeman" w:date="2018-01-17T12:11:00Z">
            <w:rPr>
              <w:rFonts w:ascii="Times New Roman" w:hAnsi="Times New Roman" w:cs="Times New Roman"/>
              <w:sz w:val="16"/>
              <w:szCs w:val="16"/>
            </w:rPr>
          </w:rPrChange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calculated from measured 1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="004B7046" w:rsidRPr="004B7046">
        <w:rPr>
          <w:rFonts w:ascii="Times New Roman" w:hAnsi="Times New Roman" w:cs="Times New Roman"/>
          <w:sz w:val="24"/>
          <w:szCs w:val="24"/>
        </w:rPr>
        <w:t>O</w:t>
      </w:r>
      <w:r w:rsidR="004B7046" w:rsidRPr="004B704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D8598B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concentrations at each station. The </w:t>
      </w:r>
      <w:r w:rsidR="00425A0B">
        <w:rPr>
          <w:rFonts w:ascii="Times New Roman" w:hAnsi="Times New Roman" w:cs="Times New Roman"/>
          <w:sz w:val="24"/>
          <w:szCs w:val="24"/>
        </w:rPr>
        <w:t>first</w:t>
      </w:r>
      <w:r w:rsidRPr="001F5368">
        <w:rPr>
          <w:rFonts w:ascii="Times New Roman" w:hAnsi="Times New Roman" w:cs="Times New Roman"/>
          <w:sz w:val="24"/>
          <w:szCs w:val="24"/>
        </w:rPr>
        <w:t xml:space="preserve"> seven hours of both the input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output training data set was then discarded.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97" w:author="Brian Freeman" w:date="2018-01-17T12:55:00Z"/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Tensor </w:t>
      </w:r>
      <w:ins w:id="98" w:author="Brian Freeman" w:date="2018-01-17T12:55:00Z">
        <w:r w:rsidR="00B5354C">
          <w:rPr>
            <w:rFonts w:ascii="Times New Roman" w:hAnsi="Times New Roman" w:cs="Times New Roman"/>
            <w:sz w:val="24"/>
            <w:szCs w:val="24"/>
          </w:rPr>
          <w:t>p</w:t>
        </w:r>
      </w:ins>
      <w:del w:id="99" w:author="Brian Freeman" w:date="2018-01-17T12:55:00Z">
        <w:r w:rsidRPr="001F5368" w:rsidDel="00B5354C">
          <w:rPr>
            <w:rFonts w:ascii="Times New Roman" w:hAnsi="Times New Roman" w:cs="Times New Roman"/>
            <w:sz w:val="24"/>
            <w:szCs w:val="24"/>
          </w:rPr>
          <w:delText>P</w:delText>
        </w:r>
      </w:del>
      <w:r w:rsidRPr="001F5368">
        <w:rPr>
          <w:rFonts w:ascii="Times New Roman" w:hAnsi="Times New Roman" w:cs="Times New Roman"/>
          <w:sz w:val="24"/>
          <w:szCs w:val="24"/>
        </w:rPr>
        <w:t>reparation for RNN input data</w:t>
      </w:r>
    </w:p>
    <w:p w:rsidR="00B5354C" w:rsidRPr="001F5368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Data sets provided to the RNN were converted into 3 dimensional tensors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based on the sample size of data. The sample size was based on the number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look-back elements within the RNN, as compared to an observation which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represented one row of the original data set, </w:t>
      </w:r>
      <w:r w:rsidRPr="008A0472">
        <w:rPr>
          <w:rFonts w:ascii="Times New Roman" w:hAnsi="Times New Roman" w:cs="Times New Roman"/>
          <w:i/>
          <w:sz w:val="24"/>
          <w:szCs w:val="24"/>
        </w:rPr>
        <w:t>X</w:t>
      </w:r>
      <w:r w:rsidRPr="001F5368">
        <w:rPr>
          <w:rFonts w:ascii="Times New Roman" w:hAnsi="Times New Roman" w:cs="Times New Roman"/>
          <w:sz w:val="24"/>
          <w:szCs w:val="24"/>
        </w:rPr>
        <w:t>. The transformation of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original </w:t>
      </w:r>
      <w:r w:rsidR="008A0472" w:rsidRPr="001F5368">
        <w:rPr>
          <w:rFonts w:ascii="Times New Roman" w:hAnsi="Times New Roman" w:cs="Times New Roman"/>
          <w:sz w:val="24"/>
          <w:szCs w:val="24"/>
        </w:rPr>
        <w:t>2-dimensional</w:t>
      </w:r>
      <w:r w:rsidRPr="001F5368">
        <w:rPr>
          <w:rFonts w:ascii="Times New Roman" w:hAnsi="Times New Roman" w:cs="Times New Roman"/>
          <w:sz w:val="24"/>
          <w:szCs w:val="24"/>
        </w:rPr>
        <w:t xml:space="preserve"> data set </w:t>
      </w:r>
      <w:r w:rsidRPr="008A0472">
        <w:rPr>
          <w:rFonts w:ascii="Times New Roman" w:hAnsi="Times New Roman" w:cs="Times New Roman"/>
          <w:i/>
          <w:sz w:val="24"/>
          <w:szCs w:val="24"/>
        </w:rPr>
        <w:t>X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illustrated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12 using Python notations.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Assuming </w:t>
      </w:r>
      <w:r w:rsidRPr="008A0472">
        <w:rPr>
          <w:rFonts w:ascii="Times New Roman" w:hAnsi="Times New Roman" w:cs="Times New Roman"/>
          <w:i/>
          <w:sz w:val="24"/>
          <w:szCs w:val="24"/>
        </w:rPr>
        <w:t>X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a data set of input data (for training or testing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RNN) with</w:t>
      </w:r>
      <w:r w:rsidRPr="008A0472">
        <w:rPr>
          <w:rFonts w:ascii="Times New Roman" w:hAnsi="Times New Roman" w:cs="Times New Roman"/>
          <w:i/>
          <w:sz w:val="24"/>
          <w:szCs w:val="24"/>
        </w:rPr>
        <w:t xml:space="preserve"> n</w:t>
      </w:r>
      <w:r w:rsidRPr="001F5368">
        <w:rPr>
          <w:rFonts w:ascii="Times New Roman" w:hAnsi="Times New Roman" w:cs="Times New Roman"/>
          <w:sz w:val="24"/>
          <w:szCs w:val="24"/>
        </w:rPr>
        <w:t xml:space="preserve"> observations and </w:t>
      </w:r>
      <w:r w:rsidRPr="008A0472">
        <w:rPr>
          <w:rFonts w:ascii="Times New Roman" w:hAnsi="Times New Roman" w:cs="Times New Roman"/>
          <w:i/>
          <w:sz w:val="24"/>
          <w:szCs w:val="24"/>
        </w:rPr>
        <w:t>p</w:t>
      </w:r>
      <w:r w:rsidRPr="001F5368">
        <w:rPr>
          <w:rFonts w:ascii="Times New Roman" w:hAnsi="Times New Roman" w:cs="Times New Roman"/>
          <w:sz w:val="24"/>
          <w:szCs w:val="24"/>
        </w:rPr>
        <w:t xml:space="preserve"> variables, the total number of elements is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="008A0472">
        <w:rPr>
          <w:rFonts w:ascii="Times New Roman" w:hAnsi="Times New Roman" w:cs="Times New Roman"/>
          <w:sz w:val="24"/>
          <w:szCs w:val="24"/>
        </w:rPr>
        <w:t xml:space="preserve">the product of </w:t>
      </w:r>
      <w:r w:rsidR="008A0472" w:rsidRPr="008A0472">
        <w:rPr>
          <w:rFonts w:ascii="Times New Roman" w:hAnsi="Times New Roman" w:cs="Times New Roman"/>
          <w:i/>
          <w:sz w:val="24"/>
          <w:szCs w:val="24"/>
        </w:rPr>
        <w:t>n</w:t>
      </w:r>
      <w:r w:rsidR="008A0472">
        <w:rPr>
          <w:rFonts w:ascii="Times New Roman" w:hAnsi="Times New Roman" w:cs="Times New Roman"/>
          <w:sz w:val="24"/>
          <w:szCs w:val="24"/>
        </w:rPr>
        <w:t xml:space="preserve"> and </w:t>
      </w:r>
      <w:r w:rsidRPr="008A0472">
        <w:rPr>
          <w:rFonts w:ascii="Times New Roman" w:hAnsi="Times New Roman" w:cs="Times New Roman"/>
          <w:i/>
          <w:sz w:val="24"/>
          <w:szCs w:val="24"/>
        </w:rPr>
        <w:t>p</w:t>
      </w:r>
      <w:r w:rsidRPr="001F5368">
        <w:rPr>
          <w:rFonts w:ascii="Times New Roman" w:hAnsi="Times New Roman" w:cs="Times New Roman"/>
          <w:sz w:val="24"/>
          <w:szCs w:val="24"/>
        </w:rPr>
        <w:t>, or 20 elements</w:t>
      </w:r>
      <w:r w:rsidR="008A0472">
        <w:rPr>
          <w:rFonts w:ascii="Times New Roman" w:hAnsi="Times New Roman" w:cs="Times New Roman"/>
          <w:sz w:val="24"/>
          <w:szCs w:val="24"/>
        </w:rPr>
        <w:t xml:space="preserve"> for the 5 x 4 data set in the fi</w:t>
      </w:r>
      <w:r w:rsidRPr="001F5368">
        <w:rPr>
          <w:rFonts w:ascii="Times New Roman" w:hAnsi="Times New Roman" w:cs="Times New Roman"/>
          <w:sz w:val="24"/>
          <w:szCs w:val="24"/>
        </w:rPr>
        <w:t>gure. A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tensor (</w:t>
      </w:r>
      <w:r w:rsidRPr="008A0472">
        <w:rPr>
          <w:rFonts w:ascii="Times New Roman" w:hAnsi="Times New Roman" w:cs="Times New Roman"/>
          <w:i/>
          <w:sz w:val="24"/>
          <w:szCs w:val="24"/>
        </w:rPr>
        <w:t>T</w:t>
      </w:r>
      <w:r w:rsidRPr="001F5368">
        <w:rPr>
          <w:rFonts w:ascii="Times New Roman" w:hAnsi="Times New Roman" w:cs="Times New Roman"/>
          <w:sz w:val="24"/>
          <w:szCs w:val="24"/>
        </w:rPr>
        <w:t>) is created with dimension (</w:t>
      </w:r>
      <w:r w:rsidR="008A0472">
        <w:rPr>
          <w:rFonts w:ascii="Times New Roman" w:hAnsi="Times New Roman" w:cs="Times New Roman"/>
          <w:i/>
          <w:sz w:val="24"/>
          <w:szCs w:val="24"/>
        </w:rPr>
        <w:t xml:space="preserve">s, l, </w:t>
      </w:r>
      <w:r w:rsidRPr="008A0472">
        <w:rPr>
          <w:rFonts w:ascii="Times New Roman" w:hAnsi="Times New Roman" w:cs="Times New Roman"/>
          <w:i/>
          <w:sz w:val="24"/>
          <w:szCs w:val="24"/>
        </w:rPr>
        <w:t>p</w:t>
      </w:r>
      <w:r w:rsidRPr="001F5368">
        <w:rPr>
          <w:rFonts w:ascii="Times New Roman" w:hAnsi="Times New Roman" w:cs="Times New Roman"/>
          <w:sz w:val="24"/>
          <w:szCs w:val="24"/>
        </w:rPr>
        <w:t xml:space="preserve">) where </w:t>
      </w:r>
      <w:r w:rsidRPr="008A0472">
        <w:rPr>
          <w:rFonts w:ascii="Times New Roman" w:hAnsi="Times New Roman" w:cs="Times New Roman"/>
          <w:i/>
          <w:sz w:val="24"/>
          <w:szCs w:val="24"/>
        </w:rPr>
        <w:lastRenderedPageBreak/>
        <w:t>s</w:t>
      </w:r>
      <w:r w:rsidRPr="001F5368">
        <w:rPr>
          <w:rFonts w:ascii="Times New Roman" w:hAnsi="Times New Roman" w:cs="Times New Roman"/>
          <w:sz w:val="24"/>
          <w:szCs w:val="24"/>
        </w:rPr>
        <w:t xml:space="preserve"> = # of samples given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as </w:t>
      </w:r>
      <w:r w:rsidRPr="008A0472">
        <w:rPr>
          <w:rFonts w:ascii="Times New Roman" w:hAnsi="Times New Roman" w:cs="Times New Roman"/>
          <w:i/>
          <w:sz w:val="24"/>
          <w:szCs w:val="24"/>
        </w:rPr>
        <w:t>n</w:t>
      </w:r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="008A047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Pr="008A0472">
        <w:rPr>
          <w:rFonts w:ascii="Times New Roman" w:hAnsi="Times New Roman" w:cs="Times New Roman"/>
          <w:i/>
          <w:sz w:val="24"/>
          <w:szCs w:val="24"/>
        </w:rPr>
        <w:t>l</w:t>
      </w:r>
      <w:r w:rsidRPr="001F5368">
        <w:rPr>
          <w:rFonts w:ascii="Times New Roman" w:hAnsi="Times New Roman" w:cs="Times New Roman"/>
          <w:sz w:val="24"/>
          <w:szCs w:val="24"/>
        </w:rPr>
        <w:t xml:space="preserve">. The total number of elements within </w:t>
      </w:r>
      <w:r w:rsidRPr="008A0472">
        <w:rPr>
          <w:rFonts w:ascii="Times New Roman" w:hAnsi="Times New Roman" w:cs="Times New Roman"/>
          <w:i/>
          <w:sz w:val="24"/>
          <w:szCs w:val="24"/>
        </w:rPr>
        <w:t>T</w:t>
      </w:r>
      <w:r w:rsidR="008A0472">
        <w:rPr>
          <w:rFonts w:ascii="Times New Roman" w:hAnsi="Times New Roman" w:cs="Times New Roman"/>
          <w:sz w:val="24"/>
          <w:szCs w:val="24"/>
        </w:rPr>
        <w:t xml:space="preserve"> is </w:t>
      </w:r>
      <w:r w:rsidR="008A0472" w:rsidRPr="008A0472">
        <w:rPr>
          <w:rFonts w:ascii="Times New Roman" w:hAnsi="Times New Roman" w:cs="Times New Roman"/>
          <w:i/>
          <w:sz w:val="24"/>
          <w:szCs w:val="24"/>
        </w:rPr>
        <w:t>s -</w:t>
      </w:r>
      <w:r w:rsidRPr="008A0472">
        <w:rPr>
          <w:rFonts w:ascii="Times New Roman" w:hAnsi="Times New Roman" w:cs="Times New Roman"/>
          <w:i/>
          <w:sz w:val="24"/>
          <w:szCs w:val="24"/>
        </w:rPr>
        <w:t xml:space="preserve"> l </w:t>
      </w:r>
      <w:r w:rsidR="008A0472" w:rsidRPr="008A0472">
        <w:rPr>
          <w:rFonts w:ascii="Times New Roman" w:hAnsi="Times New Roman" w:cs="Times New Roman"/>
          <w:i/>
          <w:sz w:val="24"/>
          <w:szCs w:val="24"/>
        </w:rPr>
        <w:t>-</w:t>
      </w:r>
      <w:r w:rsidRPr="008A0472">
        <w:rPr>
          <w:rFonts w:ascii="Times New Roman" w:hAnsi="Times New Roman" w:cs="Times New Roman"/>
          <w:i/>
          <w:sz w:val="24"/>
          <w:szCs w:val="24"/>
        </w:rPr>
        <w:t xml:space="preserve"> p</w:t>
      </w:r>
      <w:r w:rsidRPr="001F5368">
        <w:rPr>
          <w:rFonts w:ascii="Times New Roman" w:hAnsi="Times New Roman" w:cs="Times New Roman"/>
          <w:sz w:val="24"/>
          <w:szCs w:val="24"/>
        </w:rPr>
        <w:t>. In the example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 xml:space="preserve">12, the dimensions of T are </w:t>
      </w:r>
      <w:r w:rsidRPr="008A0472">
        <w:rPr>
          <w:rFonts w:ascii="Times New Roman" w:hAnsi="Times New Roman" w:cs="Times New Roman"/>
          <w:i/>
          <w:sz w:val="24"/>
          <w:szCs w:val="24"/>
        </w:rPr>
        <w:t>s</w:t>
      </w:r>
      <w:r w:rsidRPr="001F5368">
        <w:rPr>
          <w:rFonts w:ascii="Times New Roman" w:hAnsi="Times New Roman" w:cs="Times New Roman"/>
          <w:sz w:val="24"/>
          <w:szCs w:val="24"/>
        </w:rPr>
        <w:t xml:space="preserve"> = 5 </w:t>
      </w:r>
      <w:r w:rsidR="008A0472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 2 = 3, </w:t>
      </w:r>
      <w:r w:rsidRPr="008A0472">
        <w:rPr>
          <w:rFonts w:ascii="Times New Roman" w:hAnsi="Times New Roman" w:cs="Times New Roman"/>
          <w:i/>
          <w:sz w:val="24"/>
          <w:szCs w:val="24"/>
        </w:rPr>
        <w:t>l</w:t>
      </w:r>
      <w:r w:rsidRPr="001F5368">
        <w:rPr>
          <w:rFonts w:ascii="Times New Roman" w:hAnsi="Times New Roman" w:cs="Times New Roman"/>
          <w:sz w:val="24"/>
          <w:szCs w:val="24"/>
        </w:rPr>
        <w:t xml:space="preserve"> = 2, and </w:t>
      </w:r>
      <w:r w:rsidRPr="008A0472">
        <w:rPr>
          <w:rFonts w:ascii="Times New Roman" w:hAnsi="Times New Roman" w:cs="Times New Roman"/>
          <w:i/>
          <w:sz w:val="24"/>
          <w:szCs w:val="24"/>
        </w:rPr>
        <w:t>p</w:t>
      </w:r>
      <w:r w:rsidRPr="001F5368">
        <w:rPr>
          <w:rFonts w:ascii="Times New Roman" w:hAnsi="Times New Roman" w:cs="Times New Roman"/>
          <w:sz w:val="24"/>
          <w:szCs w:val="24"/>
        </w:rPr>
        <w:t xml:space="preserve"> = 4.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12 here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5368" w:rsidRDefault="00440125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ins w:id="100" w:author="Brian Freeman" w:date="2018-01-16T23:04:00Z">
        <w:r>
          <w:rPr>
            <w:rFonts w:ascii="Times New Roman" w:hAnsi="Times New Roman" w:cs="Times New Roman"/>
            <w:b/>
            <w:sz w:val="24"/>
            <w:szCs w:val="24"/>
          </w:rPr>
          <w:t xml:space="preserve">Analysis of </w:t>
        </w:r>
      </w:ins>
      <w:r w:rsidR="001F5368" w:rsidRPr="00425A0B"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425A0B" w:rsidRP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101" w:author="Brian Freeman" w:date="2018-01-17T12:55:00Z"/>
          <w:rFonts w:ascii="Times New Roman" w:hAnsi="Times New Roman" w:cs="Times New Roman"/>
          <w:sz w:val="24"/>
          <w:szCs w:val="24"/>
        </w:rPr>
      </w:pPr>
      <w:r w:rsidRPr="006701C2">
        <w:rPr>
          <w:rFonts w:ascii="Times New Roman" w:hAnsi="Times New Roman" w:cs="Times New Roman"/>
          <w:sz w:val="24"/>
          <w:szCs w:val="24"/>
        </w:rPr>
        <w:t>Final parameter selection</w:t>
      </w:r>
    </w:p>
    <w:p w:rsidR="00B5354C" w:rsidRPr="006701C2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Because of the Tensor formation for input, the actual number of samples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provided for training and testing was based on the look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ahead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 xml:space="preserve"> horizon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number of recurrent (look-back) units of the individual run. The farther out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prediction, the fewer samples were available because of the time shifting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required. The total amount of samples available for training and testing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could be cal</w:t>
      </w:r>
      <w:r w:rsidR="00425A0B">
        <w:rPr>
          <w:rFonts w:ascii="Times New Roman" w:hAnsi="Times New Roman" w:cs="Times New Roman"/>
          <w:sz w:val="24"/>
          <w:szCs w:val="24"/>
        </w:rPr>
        <w:t>culated as total samples = (16,</w:t>
      </w:r>
      <w:r w:rsidRPr="001F5368">
        <w:rPr>
          <w:rFonts w:ascii="Times New Roman" w:hAnsi="Times New Roman" w:cs="Times New Roman"/>
          <w:sz w:val="24"/>
          <w:szCs w:val="24"/>
        </w:rPr>
        <w:t>035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="004B7046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B7046">
        <w:rPr>
          <w:rFonts w:ascii="Times New Roman" w:hAnsi="Times New Roman" w:cs="Times New Roman"/>
          <w:i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 xml:space="preserve">) where </w:t>
      </w:r>
      <w:r w:rsidRPr="004B7046">
        <w:rPr>
          <w:rFonts w:ascii="Times New Roman" w:hAnsi="Times New Roman" w:cs="Times New Roman"/>
          <w:i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the prediction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horizon (as an integer value &gt; 1).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number of training epochs was limited after reviewing training error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values up to 20 epochs for look-ahead horizons of 24</w:t>
      </w:r>
      <w:r w:rsidR="0082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0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36</w:t>
      </w:r>
      <w:r w:rsidR="0082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0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and 48</w:t>
      </w:r>
      <w:r w:rsidR="0082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0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as seen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13. An optimum number of 10 epochs was used for later model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runs as it minimizes </w:t>
      </w:r>
      <w:r w:rsidR="00425A0B">
        <w:rPr>
          <w:rFonts w:ascii="Times New Roman" w:hAnsi="Times New Roman" w:cs="Times New Roman"/>
          <w:sz w:val="24"/>
          <w:szCs w:val="24"/>
        </w:rPr>
        <w:t>the training error without overfi</w:t>
      </w:r>
      <w:r w:rsidRPr="001F5368">
        <w:rPr>
          <w:rFonts w:ascii="Times New Roman" w:hAnsi="Times New Roman" w:cs="Times New Roman"/>
          <w:sz w:val="24"/>
          <w:szCs w:val="24"/>
        </w:rPr>
        <w:t>tting which begins to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take place after 12 epochs, especially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13a.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13 here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102" w:author="Brian Freeman" w:date="2018-01-17T12:55:00Z"/>
          <w:rFonts w:ascii="Times New Roman" w:hAnsi="Times New Roman" w:cs="Times New Roman"/>
          <w:sz w:val="24"/>
          <w:szCs w:val="24"/>
        </w:rPr>
      </w:pPr>
      <w:r w:rsidRPr="006701C2">
        <w:rPr>
          <w:rFonts w:ascii="Times New Roman" w:hAnsi="Times New Roman" w:cs="Times New Roman"/>
          <w:sz w:val="24"/>
          <w:szCs w:val="24"/>
        </w:rPr>
        <w:t>Performance measures</w:t>
      </w:r>
    </w:p>
    <w:p w:rsidR="00B5354C" w:rsidRPr="006701C2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25A0B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Final parameter selection and performance were measured by Mean Absolute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Error (MAE) </w:t>
      </w:r>
    </w:p>
    <w:p w:rsidR="006701C2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and Root Mean Square Error </w:t>
      </w:r>
      <w:r w:rsidR="006701C2">
        <w:rPr>
          <w:rFonts w:ascii="Times New Roman" w:hAnsi="Times New Roman" w:cs="Times New Roman"/>
          <w:sz w:val="24"/>
          <w:szCs w:val="24"/>
        </w:rPr>
        <w:t xml:space="preserve">(RMSE). </w:t>
      </w:r>
      <w:r w:rsidRPr="001F5368">
        <w:rPr>
          <w:rFonts w:ascii="Times New Roman" w:hAnsi="Times New Roman" w:cs="Times New Roman"/>
          <w:sz w:val="24"/>
          <w:szCs w:val="24"/>
        </w:rPr>
        <w:t>MAE and RMSE are widely used measures of continuous variables with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RMSE criticized for over-biasing towards large errors (Chai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Draxler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2014; Willmott and Matsuura, 2005). Both metrics </w:t>
      </w:r>
      <w:r w:rsidR="006701C2">
        <w:rPr>
          <w:rFonts w:ascii="Times New Roman" w:hAnsi="Times New Roman" w:cs="Times New Roman"/>
          <w:sz w:val="24"/>
          <w:szCs w:val="24"/>
        </w:rPr>
        <w:t>were calculated</w:t>
      </w:r>
      <w:r w:rsidRPr="001F5368">
        <w:rPr>
          <w:rFonts w:ascii="Times New Roman" w:hAnsi="Times New Roman" w:cs="Times New Roman"/>
          <w:sz w:val="24"/>
          <w:szCs w:val="24"/>
        </w:rPr>
        <w:t xml:space="preserve"> for comparison</w:t>
      </w:r>
      <w:r w:rsidR="006701C2">
        <w:rPr>
          <w:rFonts w:ascii="Times New Roman" w:hAnsi="Times New Roman" w:cs="Times New Roman"/>
          <w:sz w:val="24"/>
          <w:szCs w:val="24"/>
        </w:rPr>
        <w:t>, however MAE is used more often for descriptive analytics in this paper</w:t>
      </w:r>
      <w:r w:rsidRPr="001F5368">
        <w:rPr>
          <w:rFonts w:ascii="Times New Roman" w:hAnsi="Times New Roman" w:cs="Times New Roman"/>
          <w:sz w:val="24"/>
          <w:szCs w:val="24"/>
        </w:rPr>
        <w:t>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01C2" w:rsidRDefault="006701C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701C2" w:rsidRDefault="001F5368" w:rsidP="006701C2">
      <w:pPr>
        <w:autoSpaceDE w:val="0"/>
        <w:autoSpaceDN w:val="0"/>
        <w:adjustRightInd w:val="0"/>
        <w:spacing w:after="0" w:line="360" w:lineRule="auto"/>
        <w:rPr>
          <w:ins w:id="103" w:author="Brian Freeman" w:date="2018-01-17T12:55:00Z"/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Impact of features and parameters on results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54C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>The network trained very well with all 25 input features from Table 3. An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example of the predicted results </w:t>
      </w:r>
      <w:r w:rsidR="006701C2">
        <w:rPr>
          <w:rFonts w:ascii="Times New Roman" w:hAnsi="Times New Roman" w:cs="Times New Roman"/>
          <w:sz w:val="24"/>
          <w:szCs w:val="24"/>
        </w:rPr>
        <w:t xml:space="preserve">compared with the observed measurements (8 </w:t>
      </w:r>
      <w:proofErr w:type="spellStart"/>
      <w:r w:rsidR="006701C2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6701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1C2">
        <w:rPr>
          <w:rFonts w:ascii="Times New Roman" w:hAnsi="Times New Roman" w:cs="Times New Roman"/>
          <w:sz w:val="24"/>
          <w:szCs w:val="24"/>
        </w:rPr>
        <w:t>ave</w:t>
      </w:r>
      <w:proofErr w:type="spellEnd"/>
      <w:r w:rsidR="006701C2">
        <w:rPr>
          <w:rFonts w:ascii="Times New Roman" w:hAnsi="Times New Roman" w:cs="Times New Roman"/>
          <w:sz w:val="24"/>
          <w:szCs w:val="24"/>
        </w:rPr>
        <w:t xml:space="preserve"> O</w:t>
      </w:r>
      <w:r w:rsidR="006701C2" w:rsidRPr="006701C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701C2">
        <w:rPr>
          <w:rFonts w:ascii="Times New Roman" w:hAnsi="Times New Roman" w:cs="Times New Roman"/>
          <w:sz w:val="24"/>
          <w:szCs w:val="24"/>
        </w:rPr>
        <w:t xml:space="preserve">) </w:t>
      </w:r>
      <w:r w:rsidR="004B7046">
        <w:rPr>
          <w:rFonts w:ascii="Times New Roman" w:hAnsi="Times New Roman" w:cs="Times New Roman"/>
          <w:sz w:val="24"/>
          <w:szCs w:val="24"/>
        </w:rPr>
        <w:t xml:space="preserve">over a 24 </w:t>
      </w:r>
      <w:proofErr w:type="spellStart"/>
      <w:r w:rsidR="004B7046">
        <w:rPr>
          <w:rFonts w:ascii="Times New Roman" w:hAnsi="Times New Roman" w:cs="Times New Roman"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horizon is shown in 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14.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14 here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MAE for this scenario is 0.41 ppb during training, and 0.37 ppb during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testing. The residuals of this scenario are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15 where they show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 Normal distribution tendency (skewness = 0.411, kurtosis = 3.94, where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Normal is 0 and 3, </w:t>
      </w:r>
      <w:r w:rsidR="006701C2">
        <w:rPr>
          <w:rFonts w:ascii="Times New Roman" w:hAnsi="Times New Roman" w:cs="Times New Roman"/>
          <w:sz w:val="24"/>
          <w:szCs w:val="24"/>
        </w:rPr>
        <w:t>respectively) with a positive bias</w:t>
      </w:r>
      <w:r w:rsidRPr="001F5368">
        <w:rPr>
          <w:rFonts w:ascii="Times New Roman" w:hAnsi="Times New Roman" w:cs="Times New Roman"/>
          <w:sz w:val="24"/>
          <w:szCs w:val="24"/>
        </w:rPr>
        <w:t xml:space="preserve"> given by the distribution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mean of 1.632 ppb. This is consistent with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14 that shows the model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slightly under-predicting.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15 here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results of the decision tree analysis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11 showed that many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features could be removed without impacting network performance. Features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were removed based on the order of least importance in groups of 5 until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most prominent feature remai</w:t>
      </w:r>
      <w:r w:rsidR="006701C2">
        <w:rPr>
          <w:rFonts w:ascii="Times New Roman" w:hAnsi="Times New Roman" w:cs="Times New Roman"/>
          <w:sz w:val="24"/>
          <w:szCs w:val="24"/>
        </w:rPr>
        <w:t>ned. The results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="006701C2">
        <w:rPr>
          <w:rFonts w:ascii="Times New Roman" w:hAnsi="Times New Roman" w:cs="Times New Roman"/>
          <w:sz w:val="24"/>
          <w:szCs w:val="24"/>
        </w:rPr>
        <w:t>16 show</w:t>
      </w:r>
      <w:r w:rsidRPr="001F5368">
        <w:rPr>
          <w:rFonts w:ascii="Times New Roman" w:hAnsi="Times New Roman" w:cs="Times New Roman"/>
          <w:sz w:val="24"/>
          <w:szCs w:val="24"/>
        </w:rPr>
        <w:t xml:space="preserve"> that overall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training error improves with fewer inputs.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16 here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Based on the training error curves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16, the 5 feature data set was used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for evaluation because it provided stable error over the prediction horizons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of interest. The features used were (in order of importance) 8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av</w:t>
      </w:r>
      <w:del w:id="104" w:author="Brian Freeman" w:date="2018-01-17T11:50:00Z">
        <w:r w:rsidRPr="001F5368" w:rsidDel="00BC1345">
          <w:rPr>
            <w:rFonts w:ascii="Times New Roman" w:hAnsi="Times New Roman" w:cs="Times New Roman"/>
            <w:sz w:val="24"/>
            <w:szCs w:val="24"/>
          </w:rPr>
          <w:delText>erag</w:delText>
        </w:r>
      </w:del>
      <w:r w:rsidRPr="001F536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Pr="00821800">
        <w:rPr>
          <w:rFonts w:ascii="Times New Roman" w:hAnsi="Times New Roman" w:cs="Times New Roman"/>
          <w:sz w:val="24"/>
          <w:szCs w:val="24"/>
        </w:rPr>
        <w:t>O</w:t>
      </w:r>
      <w:r w:rsidRPr="0082180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25A0B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in ppb, 1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="00821800" w:rsidRPr="00821800">
        <w:rPr>
          <w:rFonts w:ascii="Times New Roman" w:hAnsi="Times New Roman" w:cs="Times New Roman"/>
          <w:sz w:val="24"/>
          <w:szCs w:val="24"/>
        </w:rPr>
        <w:t>O</w:t>
      </w:r>
      <w:r w:rsidR="00821800" w:rsidRPr="0082180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in ppb, SR, the cosine of WD, and </w:t>
      </w:r>
      <w:r w:rsidRPr="00821800">
        <w:rPr>
          <w:rFonts w:ascii="Times New Roman" w:hAnsi="Times New Roman" w:cs="Times New Roman"/>
          <w:sz w:val="24"/>
          <w:szCs w:val="24"/>
        </w:rPr>
        <w:t>CH</w:t>
      </w:r>
      <w:r w:rsidRPr="0082180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F5368">
        <w:rPr>
          <w:rFonts w:ascii="Times New Roman" w:hAnsi="Times New Roman" w:cs="Times New Roman"/>
          <w:sz w:val="24"/>
          <w:szCs w:val="24"/>
        </w:rPr>
        <w:t>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Parameter sensitivity analysis was performed on a model with default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values shown in Table 4.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Table 4 here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598B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All other parameters were held constant as an individual parameter was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varied. The pr</w:t>
      </w:r>
      <w:r w:rsidR="00821800">
        <w:rPr>
          <w:rFonts w:ascii="Times New Roman" w:hAnsi="Times New Roman" w:cs="Times New Roman"/>
          <w:sz w:val="24"/>
          <w:szCs w:val="24"/>
        </w:rPr>
        <w:t xml:space="preserve">ediction horizon value of 24 </w:t>
      </w:r>
      <w:proofErr w:type="spellStart"/>
      <w:r w:rsidR="0082180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was held constant throughout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all runs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17. In all cases, the error measurements, MAE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RMSE showed similar forms, despite the RMSE having a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consistently higher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value, as expected, and as seen in other research (Singh et al., 2012).</w:t>
      </w:r>
      <w:r w:rsidR="00D8598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prediction horizon of the model using the 5 feature data set is shown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 xml:space="preserve">17. </w:t>
      </w:r>
    </w:p>
    <w:p w:rsidR="00D8598B" w:rsidRPr="001F5368" w:rsidRDefault="00D8598B" w:rsidP="00D8598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598B" w:rsidRPr="001F5368" w:rsidRDefault="00D8598B" w:rsidP="00D8598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17 here</w:t>
      </w:r>
    </w:p>
    <w:p w:rsidR="00D8598B" w:rsidRDefault="00D859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As the prediction extends further into the future (&gt; 80</w:t>
      </w:r>
      <w:r w:rsidR="00821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800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),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training error climbs rapidly, while the test error appears to level o</w:t>
      </w:r>
      <w:r w:rsidR="0033497E">
        <w:rPr>
          <w:rFonts w:ascii="Times New Roman" w:hAnsi="Times New Roman" w:cs="Times New Roman"/>
          <w:sz w:val="24"/>
          <w:szCs w:val="24"/>
        </w:rPr>
        <w:t>ff</w:t>
      </w:r>
      <w:r w:rsidRPr="001F5368">
        <w:rPr>
          <w:rFonts w:ascii="Times New Roman" w:hAnsi="Times New Roman" w:cs="Times New Roman"/>
          <w:sz w:val="24"/>
          <w:szCs w:val="24"/>
        </w:rPr>
        <w:t>.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="00821800">
        <w:rPr>
          <w:rFonts w:ascii="Times New Roman" w:hAnsi="Times New Roman" w:cs="Times New Roman"/>
          <w:sz w:val="24"/>
          <w:szCs w:val="24"/>
        </w:rPr>
        <w:t>model began to overfi</w:t>
      </w:r>
      <w:r w:rsidRPr="001F5368">
        <w:rPr>
          <w:rFonts w:ascii="Times New Roman" w:hAnsi="Times New Roman" w:cs="Times New Roman"/>
          <w:sz w:val="24"/>
          <w:szCs w:val="24"/>
        </w:rPr>
        <w:t>t by this point and predictions past that range were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considered to be unreliable.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results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 xml:space="preserve">18a show training error for </w:t>
      </w:r>
      <w:r w:rsidR="00425A0B">
        <w:rPr>
          <w:rFonts w:ascii="Times New Roman" w:hAnsi="Times New Roman" w:cs="Times New Roman"/>
          <w:sz w:val="24"/>
          <w:szCs w:val="24"/>
        </w:rPr>
        <w:t>different</w:t>
      </w:r>
      <w:r w:rsidRPr="001F5368">
        <w:rPr>
          <w:rFonts w:ascii="Times New Roman" w:hAnsi="Times New Roman" w:cs="Times New Roman"/>
          <w:sz w:val="24"/>
          <w:szCs w:val="24"/>
        </w:rPr>
        <w:t xml:space="preserve"> prediction horizons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over several parameters. The parameter that in</w:t>
      </w:r>
      <w:r w:rsidR="00425A0B">
        <w:rPr>
          <w:rFonts w:ascii="Times New Roman" w:hAnsi="Times New Roman" w:cs="Times New Roman"/>
          <w:sz w:val="24"/>
          <w:szCs w:val="24"/>
        </w:rPr>
        <w:t>fl</w:t>
      </w:r>
      <w:r w:rsidRPr="001F5368">
        <w:rPr>
          <w:rFonts w:ascii="Times New Roman" w:hAnsi="Times New Roman" w:cs="Times New Roman"/>
          <w:sz w:val="24"/>
          <w:szCs w:val="24"/>
        </w:rPr>
        <w:t>uences the model performance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most is the number of look-back nodes in relation to the prediction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horizon. A horizon value of +2 provides the lowest errors, while adding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additional nodes increases the model complexity and makes training more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challenging.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Samples/batches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18b show relatively little error variance until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many samples are included (&gt;75). While more samples per batch are preferred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reduce training time, too many create bias in the loss function as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overall average of each sample reduces chances for updates.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number of recurrent, or look back nodes, in relation to the prediction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horizon was considered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18b. Both training and test results are minimized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at 26, the horizon value + 2. This was consistent with other horizon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prediction values such as 36 and 48. As more look back nodes are added,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error increases. Finally, the use of dropout is recommended to improve generalization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="00821800">
        <w:rPr>
          <w:rFonts w:ascii="Times New Roman" w:hAnsi="Times New Roman" w:cs="Times New Roman"/>
          <w:sz w:val="24"/>
          <w:szCs w:val="24"/>
        </w:rPr>
        <w:t>of the model and reduce overfi</w:t>
      </w:r>
      <w:r w:rsidRPr="001F5368">
        <w:rPr>
          <w:rFonts w:ascii="Times New Roman" w:hAnsi="Times New Roman" w:cs="Times New Roman"/>
          <w:sz w:val="24"/>
          <w:szCs w:val="24"/>
        </w:rPr>
        <w:t xml:space="preserve">tting (Gal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2016).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="00821800">
        <w:rPr>
          <w:rFonts w:ascii="Times New Roman" w:hAnsi="Times New Roman" w:cs="Times New Roman"/>
          <w:sz w:val="24"/>
          <w:szCs w:val="24"/>
        </w:rPr>
        <w:t xml:space="preserve">For this model, dropout </w:t>
      </w:r>
      <w:r w:rsidRPr="001F5368">
        <w:rPr>
          <w:rFonts w:ascii="Times New Roman" w:hAnsi="Times New Roman" w:cs="Times New Roman"/>
          <w:sz w:val="24"/>
          <w:szCs w:val="24"/>
        </w:rPr>
        <w:t>was applied only between the output of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LSTM layer and the FF output layer. The error shows reasonably good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optimization at around 0.2. The errors level out at higher rates at around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0.35. T</w:t>
      </w:r>
      <w:r w:rsidR="00821800">
        <w:rPr>
          <w:rFonts w:ascii="Times New Roman" w:hAnsi="Times New Roman" w:cs="Times New Roman"/>
          <w:sz w:val="24"/>
          <w:szCs w:val="24"/>
        </w:rPr>
        <w:t xml:space="preserve">he default values were </w:t>
      </w:r>
      <w:r w:rsidRPr="001F5368">
        <w:rPr>
          <w:rFonts w:ascii="Times New Roman" w:hAnsi="Times New Roman" w:cs="Times New Roman"/>
          <w:sz w:val="24"/>
          <w:szCs w:val="24"/>
        </w:rPr>
        <w:t>the optimum parameters based on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results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18.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18 here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An LSTM model has </w:t>
      </w:r>
      <w:r w:rsidR="00821800" w:rsidRPr="001F5368">
        <w:rPr>
          <w:rFonts w:ascii="Times New Roman" w:hAnsi="Times New Roman" w:cs="Times New Roman"/>
          <w:sz w:val="24"/>
          <w:szCs w:val="24"/>
        </w:rPr>
        <w:t>many</w:t>
      </w:r>
      <w:r w:rsidR="00821800">
        <w:rPr>
          <w:rFonts w:ascii="Times New Roman" w:hAnsi="Times New Roman" w:cs="Times New Roman"/>
          <w:sz w:val="24"/>
          <w:szCs w:val="24"/>
        </w:rPr>
        <w:t xml:space="preserve"> more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variables that can be optimized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compared to other models. The RNN used in this study with 25 input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features had 16,485 update-able parameters, of which 16,432 were in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LSTM layer alone. As a comparison, an FFNN with 3 hidden layers (5 layers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total), bias on all layers, and the same 25 feature inputs, had only 2,107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parameters. Nonlinearities are further introduced during the training phase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in which the derivative of the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activation function for each layer is used to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="00425A0B" w:rsidRPr="001F5368">
        <w:rPr>
          <w:rFonts w:ascii="Times New Roman" w:hAnsi="Times New Roman" w:cs="Times New Roman"/>
          <w:sz w:val="24"/>
          <w:szCs w:val="24"/>
        </w:rPr>
        <w:t>in</w:t>
      </w:r>
      <w:r w:rsidR="00425A0B">
        <w:rPr>
          <w:rFonts w:ascii="Times New Roman" w:hAnsi="Times New Roman" w:cs="Times New Roman"/>
          <w:sz w:val="24"/>
          <w:szCs w:val="24"/>
        </w:rPr>
        <w:t>flu</w:t>
      </w:r>
      <w:r w:rsidR="00425A0B" w:rsidRPr="001F5368">
        <w:rPr>
          <w:rFonts w:ascii="Times New Roman" w:hAnsi="Times New Roman" w:cs="Times New Roman"/>
          <w:sz w:val="24"/>
          <w:szCs w:val="24"/>
        </w:rPr>
        <w:t>ence</w:t>
      </w:r>
      <w:r w:rsidRPr="001F5368">
        <w:rPr>
          <w:rFonts w:ascii="Times New Roman" w:hAnsi="Times New Roman" w:cs="Times New Roman"/>
          <w:sz w:val="24"/>
          <w:szCs w:val="24"/>
        </w:rPr>
        <w:t xml:space="preserve"> the weight updates. It is therefore di</w:t>
      </w:r>
      <w:r w:rsidR="00425A0B">
        <w:rPr>
          <w:rFonts w:ascii="Times New Roman" w:hAnsi="Times New Roman" w:cs="Times New Roman"/>
          <w:sz w:val="24"/>
          <w:szCs w:val="24"/>
        </w:rPr>
        <w:t>ffi</w:t>
      </w:r>
      <w:r w:rsidRPr="001F5368">
        <w:rPr>
          <w:rFonts w:ascii="Times New Roman" w:hAnsi="Times New Roman" w:cs="Times New Roman"/>
          <w:sz w:val="24"/>
          <w:szCs w:val="24"/>
        </w:rPr>
        <w:t>cult to fully explain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mechanisms driving the output results of complex DL models. In order to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insure the model is working, the output must be compared with known results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parameters adjusted to optimize performance.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105" w:author="Brian Freeman" w:date="2018-01-17T12:55:00Z"/>
          <w:rFonts w:ascii="Times New Roman" w:hAnsi="Times New Roman" w:cs="Times New Roman"/>
          <w:sz w:val="24"/>
          <w:szCs w:val="24"/>
        </w:rPr>
      </w:pPr>
      <w:r w:rsidRPr="00821800">
        <w:rPr>
          <w:rFonts w:ascii="Times New Roman" w:hAnsi="Times New Roman" w:cs="Times New Roman"/>
          <w:sz w:val="24"/>
          <w:szCs w:val="24"/>
        </w:rPr>
        <w:t>Comparison to previous studies</w:t>
      </w:r>
    </w:p>
    <w:p w:rsidR="00B5354C" w:rsidRPr="00821800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Previous studies mentioned in Section 1 used RMSE and other error measurement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methods than MAE. The 3 studies that used RMSE were compared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our results with an LSTM network. Luna et al. (2014) used SVMs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FFNNs (Luna et al., 2014). Feng et al. (2011) used a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multi-layered system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that included an SVM and a genetic algorithm stabilized FFNN (Feng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et al., 2011). Wang and Lu used an FFNN with a particle swarm optimization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(Wang and Lu, 2006). All studies, except Gomez (2003), used PCA to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pre-process the data. Comparing the results of the RNN to these previous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studies gives an initial impression that the RNN has an order of magnitude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improvement over the best FFNN or SVM models as shown in Table 5.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Table 5 here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The results cannot however be directly compared because they were based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on </w:t>
      </w:r>
      <w:r w:rsidR="00425A0B">
        <w:rPr>
          <w:rFonts w:ascii="Times New Roman" w:hAnsi="Times New Roman" w:cs="Times New Roman"/>
          <w:sz w:val="24"/>
          <w:szCs w:val="24"/>
        </w:rPr>
        <w:t>different</w:t>
      </w:r>
      <w:r w:rsidRPr="001F5368">
        <w:rPr>
          <w:rFonts w:ascii="Times New Roman" w:hAnsi="Times New Roman" w:cs="Times New Roman"/>
          <w:sz w:val="24"/>
          <w:szCs w:val="24"/>
        </w:rPr>
        <w:t xml:space="preserve"> data sets. While the other studies used complex and hybrid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architectures along with complicated pre-processing, the RNN model preprocessing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was very simple after the features were prioritized using a decision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tree. The RNN and LSTM are themselves complex algorithms with many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internal parameters that undergo training and updates.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106" w:author="Brian Freeman" w:date="2018-01-17T12:55:00Z"/>
          <w:rFonts w:ascii="Times New Roman" w:hAnsi="Times New Roman" w:cs="Times New Roman"/>
          <w:sz w:val="24"/>
          <w:szCs w:val="24"/>
        </w:rPr>
      </w:pPr>
      <w:r w:rsidRPr="00821800">
        <w:rPr>
          <w:rFonts w:ascii="Times New Roman" w:hAnsi="Times New Roman" w:cs="Times New Roman"/>
          <w:sz w:val="24"/>
          <w:szCs w:val="24"/>
        </w:rPr>
        <w:t xml:space="preserve">Comparison to </w:t>
      </w:r>
      <w:r w:rsidR="00425A0B" w:rsidRPr="00821800">
        <w:rPr>
          <w:rFonts w:ascii="Times New Roman" w:hAnsi="Times New Roman" w:cs="Times New Roman"/>
          <w:sz w:val="24"/>
          <w:szCs w:val="24"/>
        </w:rPr>
        <w:t>different</w:t>
      </w:r>
      <w:r w:rsidRPr="00821800">
        <w:rPr>
          <w:rFonts w:ascii="Times New Roman" w:hAnsi="Times New Roman" w:cs="Times New Roman"/>
          <w:sz w:val="24"/>
          <w:szCs w:val="24"/>
        </w:rPr>
        <w:t xml:space="preserve"> models</w:t>
      </w:r>
    </w:p>
    <w:p w:rsidR="00B5354C" w:rsidRPr="00821800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In order to evaluate how the RNN model compared to other forecasting models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using the same data set, a </w:t>
      </w:r>
      <w:r w:rsidR="00821800">
        <w:rPr>
          <w:rFonts w:ascii="Times New Roman" w:hAnsi="Times New Roman" w:cs="Times New Roman"/>
          <w:sz w:val="24"/>
          <w:szCs w:val="24"/>
        </w:rPr>
        <w:t xml:space="preserve">comparison was made for a 24 </w:t>
      </w:r>
      <w:proofErr w:type="spellStart"/>
      <w:r w:rsidR="00821800">
        <w:rPr>
          <w:rFonts w:ascii="Times New Roman" w:hAnsi="Times New Roman" w:cs="Times New Roman"/>
          <w:sz w:val="24"/>
          <w:szCs w:val="24"/>
        </w:rPr>
        <w:t>h</w:t>
      </w:r>
      <w:r w:rsidRPr="001F536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prediction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using a FFNN with three hidden layers, and an ARIMA model. The FFNN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was built with the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library using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activation functions in the hidden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layers and sigmoid function for the output. The inputs included all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parameters from Table 3 and </w:t>
      </w:r>
      <w:ins w:id="107" w:author="Brian Freeman" w:date="2018-01-16T23:53:00Z">
        <w:r w:rsidR="00C72538">
          <w:rPr>
            <w:rFonts w:ascii="Times New Roman" w:hAnsi="Times New Roman" w:cs="Times New Roman"/>
            <w:sz w:val="24"/>
            <w:szCs w:val="24"/>
          </w:rPr>
          <w:t xml:space="preserve">the model </w:t>
        </w:r>
      </w:ins>
      <w:r w:rsidRPr="001F5368">
        <w:rPr>
          <w:rFonts w:ascii="Times New Roman" w:hAnsi="Times New Roman" w:cs="Times New Roman"/>
          <w:sz w:val="24"/>
          <w:szCs w:val="24"/>
        </w:rPr>
        <w:t>was allowed to train for 1,000 epochs.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number of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nodes in the hidden layer was based on the estimate # of hidden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nodes = (</w:t>
      </w:r>
      <w:r w:rsidRPr="00821800">
        <w:rPr>
          <w:rFonts w:ascii="Times New Roman" w:hAnsi="Times New Roman" w:cs="Times New Roman"/>
          <w:i/>
          <w:sz w:val="24"/>
          <w:szCs w:val="24"/>
        </w:rPr>
        <w:t>SF</w:t>
      </w:r>
      <w:r w:rsidRPr="001F5368">
        <w:rPr>
          <w:rFonts w:ascii="Times New Roman" w:hAnsi="Times New Roman" w:cs="Times New Roman"/>
          <w:sz w:val="24"/>
          <w:szCs w:val="24"/>
        </w:rPr>
        <w:t xml:space="preserve"> * # of input nodes) + # of output nodes where</w:t>
      </w:r>
      <w:r w:rsidRPr="00821800">
        <w:rPr>
          <w:rFonts w:ascii="Times New Roman" w:hAnsi="Times New Roman" w:cs="Times New Roman"/>
          <w:i/>
          <w:sz w:val="24"/>
          <w:szCs w:val="24"/>
        </w:rPr>
        <w:t xml:space="preserve"> SF</w:t>
      </w:r>
      <w:r w:rsidRPr="001F5368">
        <w:rPr>
          <w:rFonts w:ascii="Times New Roman" w:hAnsi="Times New Roman" w:cs="Times New Roman"/>
          <w:sz w:val="24"/>
          <w:szCs w:val="24"/>
        </w:rPr>
        <w:t xml:space="preserve"> is a scaling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factor between 0.5 an</w:t>
      </w:r>
      <w:r w:rsidR="00821800">
        <w:rPr>
          <w:rFonts w:ascii="Times New Roman" w:hAnsi="Times New Roman" w:cs="Times New Roman"/>
          <w:sz w:val="24"/>
          <w:szCs w:val="24"/>
        </w:rPr>
        <w:t>d</w:t>
      </w:r>
      <w:r w:rsidRPr="001F5368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Papaleonidas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Iliadis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2013). For an </w:t>
      </w:r>
      <w:r w:rsidRPr="00821800">
        <w:rPr>
          <w:rFonts w:ascii="Times New Roman" w:hAnsi="Times New Roman" w:cs="Times New Roman"/>
          <w:i/>
          <w:sz w:val="24"/>
          <w:szCs w:val="24"/>
        </w:rPr>
        <w:t>SF</w:t>
      </w:r>
      <w:r w:rsidRPr="001F5368">
        <w:rPr>
          <w:rFonts w:ascii="Times New Roman" w:hAnsi="Times New Roman" w:cs="Times New Roman"/>
          <w:sz w:val="24"/>
          <w:szCs w:val="24"/>
        </w:rPr>
        <w:t xml:space="preserve"> of 0.75,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number of nodes is 20 nodes in each hidden layer. An MSE loss function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Nadam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optimizer were also used to build the model. The ARIMA model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was built using the </w:t>
      </w:r>
      <w:proofErr w:type="spellStart"/>
      <w:r w:rsidRPr="00E97B7E">
        <w:rPr>
          <w:rFonts w:ascii="Times New Roman" w:hAnsi="Times New Roman" w:cs="Times New Roman"/>
          <w:i/>
          <w:sz w:val="24"/>
          <w:szCs w:val="24"/>
        </w:rPr>
        <w:t>arima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function in R</w:t>
      </w:r>
      <w:r w:rsidR="00E97B7E">
        <w:rPr>
          <w:rFonts w:ascii="Times New Roman" w:hAnsi="Times New Roman" w:cs="Times New Roman"/>
          <w:sz w:val="24"/>
          <w:szCs w:val="24"/>
        </w:rPr>
        <w:t xml:space="preserve"> and fitted on the 8 </w:t>
      </w:r>
      <w:proofErr w:type="spellStart"/>
      <w:r w:rsidR="00E97B7E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E97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7B7E">
        <w:rPr>
          <w:rFonts w:ascii="Times New Roman" w:hAnsi="Times New Roman" w:cs="Times New Roman"/>
          <w:sz w:val="24"/>
          <w:szCs w:val="24"/>
        </w:rPr>
        <w:t>ave</w:t>
      </w:r>
      <w:proofErr w:type="spellEnd"/>
      <w:r w:rsidR="00E97B7E">
        <w:rPr>
          <w:rFonts w:ascii="Times New Roman" w:hAnsi="Times New Roman" w:cs="Times New Roman"/>
          <w:sz w:val="24"/>
          <w:szCs w:val="24"/>
        </w:rPr>
        <w:t xml:space="preserve"> O</w:t>
      </w:r>
      <w:r w:rsidR="00E97B7E" w:rsidRPr="00E97B7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97B7E">
        <w:rPr>
          <w:rFonts w:ascii="Times New Roman" w:hAnsi="Times New Roman" w:cs="Times New Roman"/>
          <w:sz w:val="24"/>
          <w:szCs w:val="24"/>
        </w:rPr>
        <w:t xml:space="preserve"> only</w:t>
      </w:r>
      <w:r w:rsidRPr="001F5368">
        <w:rPr>
          <w:rFonts w:ascii="Times New Roman" w:hAnsi="Times New Roman" w:cs="Times New Roman"/>
          <w:sz w:val="24"/>
          <w:szCs w:val="24"/>
        </w:rPr>
        <w:t xml:space="preserve">. The formatting parameters, </w:t>
      </w:r>
      <w:r w:rsidRPr="00DF250B">
        <w:rPr>
          <w:rFonts w:ascii="Times New Roman" w:hAnsi="Times New Roman" w:cs="Times New Roman"/>
          <w:i/>
          <w:sz w:val="24"/>
          <w:szCs w:val="24"/>
        </w:rPr>
        <w:t>p</w:t>
      </w:r>
      <w:r w:rsidRPr="001F5368">
        <w:rPr>
          <w:rFonts w:ascii="Times New Roman" w:hAnsi="Times New Roman" w:cs="Times New Roman"/>
          <w:sz w:val="24"/>
          <w:szCs w:val="24"/>
        </w:rPr>
        <w:t>,</w:t>
      </w:r>
      <w:r w:rsidRPr="00DF250B">
        <w:rPr>
          <w:rFonts w:ascii="Times New Roman" w:hAnsi="Times New Roman" w:cs="Times New Roman"/>
          <w:i/>
          <w:sz w:val="24"/>
          <w:szCs w:val="24"/>
        </w:rPr>
        <w:t xml:space="preserve"> d</w:t>
      </w:r>
      <w:r w:rsidRPr="001F5368">
        <w:rPr>
          <w:rFonts w:ascii="Times New Roman" w:hAnsi="Times New Roman" w:cs="Times New Roman"/>
          <w:sz w:val="24"/>
          <w:szCs w:val="24"/>
        </w:rPr>
        <w:t>,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</w:t>
      </w:r>
      <w:r w:rsidRPr="00DF250B">
        <w:rPr>
          <w:rFonts w:ascii="Times New Roman" w:hAnsi="Times New Roman" w:cs="Times New Roman"/>
          <w:i/>
          <w:sz w:val="24"/>
          <w:szCs w:val="24"/>
        </w:rPr>
        <w:t>q</w:t>
      </w:r>
      <w:r w:rsidRPr="001F5368">
        <w:rPr>
          <w:rFonts w:ascii="Times New Roman" w:hAnsi="Times New Roman" w:cs="Times New Roman"/>
          <w:sz w:val="24"/>
          <w:szCs w:val="24"/>
        </w:rPr>
        <w:t xml:space="preserve"> were automat</w:t>
      </w:r>
      <w:r w:rsidR="00425A0B">
        <w:rPr>
          <w:rFonts w:ascii="Times New Roman" w:hAnsi="Times New Roman" w:cs="Times New Roman"/>
          <w:sz w:val="24"/>
          <w:szCs w:val="24"/>
        </w:rPr>
        <w:t xml:space="preserve">ically estimated using the </w:t>
      </w:r>
      <w:proofErr w:type="spellStart"/>
      <w:r w:rsidR="00425A0B" w:rsidRPr="00821800">
        <w:rPr>
          <w:rFonts w:ascii="Times New Roman" w:hAnsi="Times New Roman" w:cs="Times New Roman"/>
          <w:i/>
          <w:sz w:val="24"/>
          <w:szCs w:val="24"/>
        </w:rPr>
        <w:t>auto.</w:t>
      </w:r>
      <w:r w:rsidRPr="00821800">
        <w:rPr>
          <w:rFonts w:ascii="Times New Roman" w:hAnsi="Times New Roman" w:cs="Times New Roman"/>
          <w:i/>
          <w:sz w:val="24"/>
          <w:szCs w:val="24"/>
        </w:rPr>
        <w:t>arima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function as 3, 0,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</w:t>
      </w:r>
      <w:r w:rsidR="00425A0B">
        <w:rPr>
          <w:rFonts w:ascii="Times New Roman" w:hAnsi="Times New Roman" w:cs="Times New Roman"/>
          <w:sz w:val="24"/>
          <w:szCs w:val="24"/>
        </w:rPr>
        <w:t>d</w:t>
      </w:r>
      <w:r w:rsidRPr="001F5368">
        <w:rPr>
          <w:rFonts w:ascii="Times New Roman" w:hAnsi="Times New Roman" w:cs="Times New Roman"/>
          <w:sz w:val="24"/>
          <w:szCs w:val="24"/>
        </w:rPr>
        <w:t xml:space="preserve"> 0, respectively (</w:t>
      </w:r>
      <w:r w:rsidR="00821800">
        <w:rPr>
          <w:rFonts w:ascii="Times New Roman" w:hAnsi="Times New Roman" w:cs="Times New Roman"/>
          <w:sz w:val="24"/>
          <w:szCs w:val="24"/>
        </w:rPr>
        <w:t xml:space="preserve">Hyndman and </w:t>
      </w:r>
      <w:proofErr w:type="spellStart"/>
      <w:r w:rsidR="00821800">
        <w:rPr>
          <w:rFonts w:ascii="Times New Roman" w:hAnsi="Times New Roman" w:cs="Times New Roman"/>
          <w:sz w:val="24"/>
          <w:szCs w:val="24"/>
        </w:rPr>
        <w:t>Athanasopolous</w:t>
      </w:r>
      <w:proofErr w:type="spellEnd"/>
      <w:r w:rsidR="00821800">
        <w:rPr>
          <w:rFonts w:ascii="Times New Roman" w:hAnsi="Times New Roman" w:cs="Times New Roman"/>
          <w:sz w:val="24"/>
          <w:szCs w:val="24"/>
        </w:rPr>
        <w:t>, 2013</w:t>
      </w:r>
      <w:r w:rsidRPr="001F5368">
        <w:rPr>
          <w:rFonts w:ascii="Times New Roman" w:hAnsi="Times New Roman" w:cs="Times New Roman"/>
          <w:sz w:val="24"/>
          <w:szCs w:val="24"/>
        </w:rPr>
        <w:t>). The results are shown in</w:t>
      </w:r>
      <w:r w:rsidR="00BA782A">
        <w:rPr>
          <w:rFonts w:ascii="Times New Roman" w:hAnsi="Times New Roman" w:cs="Times New Roman"/>
          <w:sz w:val="24"/>
          <w:szCs w:val="24"/>
        </w:rPr>
        <w:t xml:space="preserve"> Figure </w:t>
      </w:r>
      <w:r w:rsidRPr="001F5368">
        <w:rPr>
          <w:rFonts w:ascii="Times New Roman" w:hAnsi="Times New Roman" w:cs="Times New Roman"/>
          <w:sz w:val="24"/>
          <w:szCs w:val="24"/>
        </w:rPr>
        <w:t>19.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Fig</w:t>
      </w:r>
      <w:r w:rsidR="00D8598B">
        <w:rPr>
          <w:rFonts w:ascii="Times New Roman" w:hAnsi="Times New Roman" w:cs="Times New Roman"/>
          <w:sz w:val="24"/>
          <w:szCs w:val="24"/>
        </w:rPr>
        <w:t>ure</w:t>
      </w:r>
      <w:r w:rsidRPr="001F5368">
        <w:rPr>
          <w:rFonts w:ascii="Times New Roman" w:hAnsi="Times New Roman" w:cs="Times New Roman"/>
          <w:sz w:val="24"/>
          <w:szCs w:val="24"/>
        </w:rPr>
        <w:t xml:space="preserve"> 19 here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108" w:author="Brian Freeman" w:date="2018-01-17T12:56:00Z"/>
          <w:rFonts w:ascii="Times New Roman" w:hAnsi="Times New Roman" w:cs="Times New Roman"/>
          <w:b/>
          <w:sz w:val="24"/>
          <w:szCs w:val="24"/>
        </w:rPr>
      </w:pPr>
      <w:r w:rsidRPr="00425A0B">
        <w:rPr>
          <w:rFonts w:ascii="Times New Roman" w:hAnsi="Times New Roman" w:cs="Times New Roman"/>
          <w:b/>
          <w:sz w:val="24"/>
          <w:szCs w:val="24"/>
        </w:rPr>
        <w:t>Conclusions and recommendations</w:t>
      </w:r>
    </w:p>
    <w:p w:rsidR="00B5354C" w:rsidRPr="00425A0B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This is one of the </w:t>
      </w:r>
      <w:r w:rsidR="00425A0B">
        <w:rPr>
          <w:rFonts w:ascii="Times New Roman" w:hAnsi="Times New Roman" w:cs="Times New Roman"/>
          <w:sz w:val="24"/>
          <w:szCs w:val="24"/>
        </w:rPr>
        <w:t>first</w:t>
      </w:r>
      <w:r w:rsidRPr="001F5368">
        <w:rPr>
          <w:rFonts w:ascii="Times New Roman" w:hAnsi="Times New Roman" w:cs="Times New Roman"/>
          <w:sz w:val="24"/>
          <w:szCs w:val="24"/>
        </w:rPr>
        <w:t xml:space="preserve"> papers that employ advanced Deep Learning techniques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the prediction of air quality time series events. This new methodology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produced very good results using our validation data set. A recurrent neural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network with LSTM was trained on time series air pollutant and weather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data from an air monitoring station in K</w:t>
      </w:r>
      <w:r w:rsidR="00821800">
        <w:rPr>
          <w:rFonts w:ascii="Times New Roman" w:hAnsi="Times New Roman" w:cs="Times New Roman"/>
          <w:sz w:val="24"/>
          <w:szCs w:val="24"/>
        </w:rPr>
        <w:t xml:space="preserve">uwait to predict 8 </w:t>
      </w:r>
      <w:proofErr w:type="spellStart"/>
      <w:r w:rsidR="00821800">
        <w:rPr>
          <w:rFonts w:ascii="Times New Roman" w:hAnsi="Times New Roman" w:cs="Times New Roman"/>
          <w:sz w:val="24"/>
          <w:szCs w:val="24"/>
        </w:rPr>
        <w:t>h</w:t>
      </w:r>
      <w:r w:rsidR="00425A0B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A0B">
        <w:rPr>
          <w:rFonts w:ascii="Times New Roman" w:hAnsi="Times New Roman" w:cs="Times New Roman"/>
          <w:sz w:val="24"/>
          <w:szCs w:val="24"/>
        </w:rPr>
        <w:t>av</w:t>
      </w:r>
      <w:del w:id="109" w:author="Brian Freeman" w:date="2018-01-17T11:50:00Z">
        <w:r w:rsidR="00425A0B" w:rsidDel="00BC1345">
          <w:rPr>
            <w:rFonts w:ascii="Times New Roman" w:hAnsi="Times New Roman" w:cs="Times New Roman"/>
            <w:sz w:val="24"/>
            <w:szCs w:val="24"/>
          </w:rPr>
          <w:delText>erag</w:delText>
        </w:r>
      </w:del>
      <w:r w:rsidR="00425A0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821800">
        <w:rPr>
          <w:rFonts w:ascii="Times New Roman" w:hAnsi="Times New Roman" w:cs="Times New Roman"/>
          <w:sz w:val="24"/>
          <w:szCs w:val="24"/>
        </w:rPr>
        <w:t>O</w:t>
      </w:r>
      <w:r w:rsidRPr="0082180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5368">
        <w:rPr>
          <w:rFonts w:ascii="Times New Roman" w:hAnsi="Times New Roman" w:cs="Times New Roman"/>
          <w:sz w:val="16"/>
          <w:szCs w:val="16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over </w:t>
      </w:r>
      <w:r w:rsidR="00425A0B">
        <w:rPr>
          <w:rFonts w:ascii="Times New Roman" w:hAnsi="Times New Roman" w:cs="Times New Roman"/>
          <w:sz w:val="24"/>
          <w:szCs w:val="24"/>
        </w:rPr>
        <w:t>different</w:t>
      </w:r>
      <w:r w:rsidRPr="001F5368">
        <w:rPr>
          <w:rFonts w:ascii="Times New Roman" w:hAnsi="Times New Roman" w:cs="Times New Roman"/>
          <w:sz w:val="24"/>
          <w:szCs w:val="24"/>
        </w:rPr>
        <w:t xml:space="preserve"> prediction horizons. Missing data and censored data were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replaced using a </w:t>
      </w:r>
      <w:r w:rsidR="00425A0B">
        <w:rPr>
          <w:rFonts w:ascii="Times New Roman" w:hAnsi="Times New Roman" w:cs="Times New Roman"/>
          <w:sz w:val="24"/>
          <w:szCs w:val="24"/>
        </w:rPr>
        <w:t>first</w:t>
      </w:r>
      <w:r w:rsidRPr="001F5368">
        <w:rPr>
          <w:rFonts w:ascii="Times New Roman" w:hAnsi="Times New Roman" w:cs="Times New Roman"/>
          <w:sz w:val="24"/>
          <w:szCs w:val="24"/>
        </w:rPr>
        <w:t>-order imputation technique that accounted for sequential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</w:t>
      </w:r>
      <w:r w:rsidR="00425A0B">
        <w:rPr>
          <w:rFonts w:ascii="Times New Roman" w:hAnsi="Times New Roman" w:cs="Times New Roman"/>
          <w:sz w:val="24"/>
          <w:szCs w:val="24"/>
        </w:rPr>
        <w:t>fl</w:t>
      </w:r>
      <w:r w:rsidRPr="001F5368">
        <w:rPr>
          <w:rFonts w:ascii="Times New Roman" w:hAnsi="Times New Roman" w:cs="Times New Roman"/>
          <w:sz w:val="24"/>
          <w:szCs w:val="24"/>
        </w:rPr>
        <w:t>uence of previous readings for small gaps (&lt; 8 consecutive gaps) and</w:t>
      </w:r>
      <w:r w:rsidR="00425A0B">
        <w:rPr>
          <w:rFonts w:ascii="Times New Roman" w:hAnsi="Times New Roman" w:cs="Times New Roman"/>
          <w:sz w:val="24"/>
          <w:szCs w:val="24"/>
        </w:rPr>
        <w:t xml:space="preserve"> seasonal eff</w:t>
      </w:r>
      <w:r w:rsidRPr="001F5368">
        <w:rPr>
          <w:rFonts w:ascii="Times New Roman" w:hAnsi="Times New Roman" w:cs="Times New Roman"/>
          <w:sz w:val="24"/>
          <w:szCs w:val="24"/>
        </w:rPr>
        <w:t>ects for larger gaps.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 decision tree was used to prioritize the most in</w:t>
      </w:r>
      <w:r w:rsidR="00425A0B">
        <w:rPr>
          <w:rFonts w:ascii="Times New Roman" w:hAnsi="Times New Roman" w:cs="Times New Roman"/>
          <w:sz w:val="24"/>
          <w:szCs w:val="24"/>
        </w:rPr>
        <w:t>fl</w:t>
      </w:r>
      <w:r w:rsidRPr="001F5368">
        <w:rPr>
          <w:rFonts w:ascii="Times New Roman" w:hAnsi="Times New Roman" w:cs="Times New Roman"/>
          <w:sz w:val="24"/>
          <w:szCs w:val="24"/>
        </w:rPr>
        <w:t>uential features for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training by categorizing pollution exceedances using the input parameters.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Prioritizing and removing less important features allows for real-time observations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be fed into the model without transforming large blocks of data as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is required when using principal components or wavelets. New observations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need only be scaled by normalizing or standardizing with the scaling values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calculated from historical data sets.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 sensitivity analysis of key parameters showed that the network could be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tuned for optimal performance. Measurement of the performance, in terms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observed and predicted results, were consistent in form, but the RMSE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was always biased higher than the MAE measurement. Either measurement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would have produced the same conclusions based on observation of local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minima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and maxima regardless of the error value. Error increased with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complexity of the network, ev</w:t>
      </w:r>
      <w:r w:rsidR="00425A0B">
        <w:rPr>
          <w:rFonts w:ascii="Times New Roman" w:hAnsi="Times New Roman" w:cs="Times New Roman"/>
          <w:sz w:val="24"/>
          <w:szCs w:val="24"/>
        </w:rPr>
        <w:t>en with reduced features. This “</w:t>
      </w:r>
      <w:r w:rsidRPr="001F5368">
        <w:rPr>
          <w:rFonts w:ascii="Times New Roman" w:hAnsi="Times New Roman" w:cs="Times New Roman"/>
          <w:sz w:val="24"/>
          <w:szCs w:val="24"/>
        </w:rPr>
        <w:t>Curse</w:t>
      </w:r>
      <w:r w:rsidR="00425A0B">
        <w:rPr>
          <w:rFonts w:ascii="Times New Roman" w:hAnsi="Times New Roman" w:cs="Times New Roman"/>
          <w:sz w:val="24"/>
          <w:szCs w:val="24"/>
        </w:rPr>
        <w:t xml:space="preserve"> of Dimensionality” led to overfi</w:t>
      </w:r>
      <w:r w:rsidRPr="001F5368">
        <w:rPr>
          <w:rFonts w:ascii="Times New Roman" w:hAnsi="Times New Roman" w:cs="Times New Roman"/>
          <w:sz w:val="24"/>
          <w:szCs w:val="24"/>
        </w:rPr>
        <w:t>tting of the model, reducing the ability to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generalize if new data se</w:t>
      </w:r>
      <w:r w:rsidR="00425A0B">
        <w:rPr>
          <w:rFonts w:ascii="Times New Roman" w:hAnsi="Times New Roman" w:cs="Times New Roman"/>
          <w:sz w:val="24"/>
          <w:szCs w:val="24"/>
        </w:rPr>
        <w:t>ts were introduced. Slight overfi</w:t>
      </w:r>
      <w:r w:rsidRPr="001F5368">
        <w:rPr>
          <w:rFonts w:ascii="Times New Roman" w:hAnsi="Times New Roman" w:cs="Times New Roman"/>
          <w:sz w:val="24"/>
          <w:szCs w:val="24"/>
        </w:rPr>
        <w:t>tting is not a problem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for time series data that follow predictable cyclic patterns and the main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output product of interest goes higher than a set limit.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While the results cannot be directly compared </w:t>
      </w:r>
      <w:r w:rsidR="00425A0B">
        <w:rPr>
          <w:rFonts w:ascii="Times New Roman" w:hAnsi="Times New Roman" w:cs="Times New Roman"/>
          <w:sz w:val="24"/>
          <w:szCs w:val="24"/>
        </w:rPr>
        <w:t xml:space="preserve">to other studies </w:t>
      </w:r>
      <w:r w:rsidRPr="001F5368">
        <w:rPr>
          <w:rFonts w:ascii="Times New Roman" w:hAnsi="Times New Roman" w:cs="Times New Roman"/>
          <w:sz w:val="24"/>
          <w:szCs w:val="24"/>
        </w:rPr>
        <w:t xml:space="preserve">because </w:t>
      </w:r>
      <w:r w:rsidR="00425A0B">
        <w:rPr>
          <w:rFonts w:ascii="Times New Roman" w:hAnsi="Times New Roman" w:cs="Times New Roman"/>
          <w:sz w:val="24"/>
          <w:szCs w:val="24"/>
        </w:rPr>
        <w:t>different</w:t>
      </w:r>
      <w:r w:rsidRPr="001F5368">
        <w:rPr>
          <w:rFonts w:ascii="Times New Roman" w:hAnsi="Times New Roman" w:cs="Times New Roman"/>
          <w:sz w:val="24"/>
          <w:szCs w:val="24"/>
        </w:rPr>
        <w:t xml:space="preserve"> data sets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were used, the results should not be dismissed either. </w:t>
      </w:r>
      <w:r w:rsidR="001C0E83">
        <w:rPr>
          <w:rFonts w:ascii="Times New Roman" w:hAnsi="Times New Roman" w:cs="Times New Roman"/>
          <w:sz w:val="24"/>
          <w:szCs w:val="24"/>
        </w:rPr>
        <w:t>Comparing the same data set</w:t>
      </w:r>
      <w:r w:rsidR="00425A0B">
        <w:rPr>
          <w:rFonts w:ascii="Times New Roman" w:hAnsi="Times New Roman" w:cs="Times New Roman"/>
          <w:sz w:val="24"/>
          <w:szCs w:val="24"/>
        </w:rPr>
        <w:t xml:space="preserve"> results to other common forecasting models such as ARIMA and a multi-layer FFNN shows that the RNN does perform </w:t>
      </w:r>
      <w:r w:rsidR="007D6D9F">
        <w:rPr>
          <w:rFonts w:ascii="Times New Roman" w:hAnsi="Times New Roman" w:cs="Times New Roman"/>
          <w:sz w:val="24"/>
          <w:szCs w:val="24"/>
        </w:rPr>
        <w:t>significantly</w:t>
      </w:r>
      <w:r w:rsidR="00425A0B">
        <w:rPr>
          <w:rFonts w:ascii="Times New Roman" w:hAnsi="Times New Roman" w:cs="Times New Roman"/>
          <w:sz w:val="24"/>
          <w:szCs w:val="24"/>
        </w:rPr>
        <w:t xml:space="preserve"> better. </w:t>
      </w:r>
      <w:r w:rsidRPr="001F5368">
        <w:rPr>
          <w:rFonts w:ascii="Times New Roman" w:hAnsi="Times New Roman" w:cs="Times New Roman"/>
          <w:sz w:val="24"/>
          <w:szCs w:val="24"/>
        </w:rPr>
        <w:t>The complexity of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RNN implementation has been dramatically reduced with the use of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ins w:id="110" w:author="Brian Freeman" w:date="2018-01-17T12:12:00Z">
        <w:r w:rsidR="004E2991">
          <w:rPr>
            <w:rFonts w:ascii="Times New Roman" w:hAnsi="Times New Roman" w:cs="Times New Roman"/>
            <w:sz w:val="24"/>
            <w:szCs w:val="24"/>
          </w:rPr>
          <w:t>Keras</w:t>
        </w:r>
        <w:proofErr w:type="spellEnd"/>
        <w:r w:rsidR="004E299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1F5368">
        <w:rPr>
          <w:rFonts w:ascii="Times New Roman" w:hAnsi="Times New Roman" w:cs="Times New Roman"/>
          <w:sz w:val="24"/>
          <w:szCs w:val="24"/>
        </w:rPr>
        <w:t xml:space="preserve">developmental </w:t>
      </w:r>
      <w:del w:id="111" w:author="Brian Freeman" w:date="2018-01-17T12:12:00Z">
        <w:r w:rsidRPr="001F5368" w:rsidDel="004E2991">
          <w:rPr>
            <w:rFonts w:ascii="Times New Roman" w:hAnsi="Times New Roman" w:cs="Times New Roman"/>
            <w:sz w:val="24"/>
            <w:szCs w:val="24"/>
          </w:rPr>
          <w:delText xml:space="preserve">Python </w:delText>
        </w:r>
      </w:del>
      <w:r w:rsidRPr="001F5368">
        <w:rPr>
          <w:rFonts w:ascii="Times New Roman" w:hAnsi="Times New Roman" w:cs="Times New Roman"/>
          <w:sz w:val="24"/>
          <w:szCs w:val="24"/>
        </w:rPr>
        <w:t>library</w:t>
      </w:r>
      <w:del w:id="112" w:author="Brian Freeman" w:date="2018-01-17T12:12:00Z">
        <w:r w:rsidRPr="001F5368" w:rsidDel="004E2991">
          <w:rPr>
            <w:rFonts w:ascii="Times New Roman" w:hAnsi="Times New Roman" w:cs="Times New Roman"/>
            <w:sz w:val="24"/>
            <w:szCs w:val="24"/>
          </w:rPr>
          <w:delText xml:space="preserve"> Keras</w:delText>
        </w:r>
      </w:del>
      <w:r w:rsidRPr="001F5368">
        <w:rPr>
          <w:rFonts w:ascii="Times New Roman" w:hAnsi="Times New Roman" w:cs="Times New Roman"/>
          <w:sz w:val="24"/>
          <w:szCs w:val="24"/>
        </w:rPr>
        <w:t>, allowing non-computer scientists the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ability to use DL without the coding overhead.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LSTM model provided very good results for this case and can be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applied to other environmental time series challenges such as forecasting wide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area pollution exceedances from multiple stations and multiple pollutants.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LSTMs could also be e</w:t>
      </w:r>
      <w:r w:rsidR="00425A0B">
        <w:rPr>
          <w:rFonts w:ascii="Times New Roman" w:hAnsi="Times New Roman" w:cs="Times New Roman"/>
          <w:sz w:val="24"/>
          <w:szCs w:val="24"/>
        </w:rPr>
        <w:t>ff</w:t>
      </w:r>
      <w:r w:rsidRPr="001F5368">
        <w:rPr>
          <w:rFonts w:ascii="Times New Roman" w:hAnsi="Times New Roman" w:cs="Times New Roman"/>
          <w:sz w:val="24"/>
          <w:szCs w:val="24"/>
        </w:rPr>
        <w:t>ective in predicting individual source emissions or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modeling source apportionment under </w:t>
      </w:r>
      <w:r w:rsidR="00425A0B">
        <w:rPr>
          <w:rFonts w:ascii="Times New Roman" w:hAnsi="Times New Roman" w:cs="Times New Roman"/>
          <w:sz w:val="24"/>
          <w:szCs w:val="24"/>
        </w:rPr>
        <w:t>different</w:t>
      </w:r>
      <w:r w:rsidRPr="001F5368">
        <w:rPr>
          <w:rFonts w:ascii="Times New Roman" w:hAnsi="Times New Roman" w:cs="Times New Roman"/>
          <w:sz w:val="24"/>
          <w:szCs w:val="24"/>
        </w:rPr>
        <w:t xml:space="preserve"> criteria.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Reducing features and optimizing parameters assisted with lowering error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both training and test sets. Initial runs using local data showed excellent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results compared to performance from FFNNs, even with the inclusion of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complex pre-processing of input data and architecture of the model. The relative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ease of model structure in the programming code is misleading though.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libraries are some of the most advanced</w:t>
      </w:r>
      <w:ins w:id="113" w:author="Brian Freeman" w:date="2018-01-16T23:05:00Z">
        <w:r w:rsidR="00440125">
          <w:rPr>
            <w:rFonts w:ascii="Times New Roman" w:hAnsi="Times New Roman" w:cs="Times New Roman"/>
            <w:sz w:val="24"/>
            <w:szCs w:val="24"/>
          </w:rPr>
          <w:t>,</w:t>
        </w:r>
      </w:ins>
      <w:ins w:id="114" w:author="Brian Freeman" w:date="2018-01-16T23:50:00Z">
        <w:r w:rsidR="00946E8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15" w:author="Brian Freeman" w:date="2018-01-16T23:05:00Z">
        <w:r w:rsidR="00440125">
          <w:rPr>
            <w:rFonts w:ascii="Times New Roman" w:hAnsi="Times New Roman" w:cs="Times New Roman"/>
            <w:sz w:val="24"/>
            <w:szCs w:val="24"/>
          </w:rPr>
          <w:t>validated,</w:t>
        </w:r>
      </w:ins>
      <w:r w:rsidRPr="001F5368">
        <w:rPr>
          <w:rFonts w:ascii="Times New Roman" w:hAnsi="Times New Roman" w:cs="Times New Roman"/>
          <w:sz w:val="24"/>
          <w:szCs w:val="24"/>
        </w:rPr>
        <w:t xml:space="preserve"> and complex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libraries available in the </w:t>
      </w:r>
      <w:del w:id="116" w:author="Brian Freeman" w:date="2018-01-17T12:12:00Z">
        <w:r w:rsidRPr="001F5368" w:rsidDel="004E2991">
          <w:rPr>
            <w:rFonts w:ascii="Times New Roman" w:hAnsi="Times New Roman" w:cs="Times New Roman"/>
            <w:sz w:val="24"/>
            <w:szCs w:val="24"/>
          </w:rPr>
          <w:delText xml:space="preserve">Python </w:delText>
        </w:r>
      </w:del>
      <w:ins w:id="117" w:author="Brian Freeman" w:date="2018-01-17T12:12:00Z">
        <w:r w:rsidR="004E2991">
          <w:rPr>
            <w:rFonts w:ascii="Times New Roman" w:hAnsi="Times New Roman" w:cs="Times New Roman"/>
            <w:sz w:val="24"/>
            <w:szCs w:val="24"/>
          </w:rPr>
          <w:t>research</w:t>
        </w:r>
        <w:r w:rsidR="004E2991" w:rsidRPr="001F536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1F5368">
        <w:rPr>
          <w:rFonts w:ascii="Times New Roman" w:hAnsi="Times New Roman" w:cs="Times New Roman"/>
          <w:sz w:val="24"/>
          <w:szCs w:val="24"/>
        </w:rPr>
        <w:t>community.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underlying errors within the model implementation may not be resolved</w:t>
      </w:r>
      <w:r w:rsidR="00425A0B">
        <w:rPr>
          <w:rFonts w:ascii="Times New Roman" w:hAnsi="Times New Roman" w:cs="Times New Roman"/>
          <w:sz w:val="24"/>
          <w:szCs w:val="24"/>
        </w:rPr>
        <w:t xml:space="preserve"> or even quantifi</w:t>
      </w:r>
      <w:r w:rsidRPr="001F5368">
        <w:rPr>
          <w:rFonts w:ascii="Times New Roman" w:hAnsi="Times New Roman" w:cs="Times New Roman"/>
          <w:sz w:val="24"/>
          <w:szCs w:val="24"/>
        </w:rPr>
        <w:t>ed. However, they are still useful tools for rapid prototyping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architecture validation. Using the data sets of the sources listed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Table 5 with our RNN would be a more direct way to prove which method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works better.</w:t>
      </w:r>
      <w:r w:rsidR="007D6D9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Further investigations will target multiple station in</w:t>
      </w:r>
      <w:r w:rsidR="007D6D9F">
        <w:rPr>
          <w:rFonts w:ascii="Times New Roman" w:hAnsi="Times New Roman" w:cs="Times New Roman"/>
          <w:sz w:val="24"/>
          <w:szCs w:val="24"/>
        </w:rPr>
        <w:t>fl</w:t>
      </w:r>
      <w:r w:rsidRPr="001F5368">
        <w:rPr>
          <w:rFonts w:ascii="Times New Roman" w:hAnsi="Times New Roman" w:cs="Times New Roman"/>
          <w:sz w:val="24"/>
          <w:szCs w:val="24"/>
        </w:rPr>
        <w:t>uences on local concentration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prediction, as well as how imputation techniques for missing data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impacts overall prediction accuracy.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ins w:id="118" w:author="Brian Freeman" w:date="2018-01-17T12:56:00Z"/>
          <w:rFonts w:ascii="Times New Roman" w:hAnsi="Times New Roman" w:cs="Times New Roman"/>
          <w:sz w:val="24"/>
          <w:szCs w:val="24"/>
        </w:rPr>
      </w:pPr>
    </w:p>
    <w:p w:rsidR="00B5354C" w:rsidRDefault="00B5354C" w:rsidP="006701C2">
      <w:pPr>
        <w:autoSpaceDE w:val="0"/>
        <w:autoSpaceDN w:val="0"/>
        <w:adjustRightInd w:val="0"/>
        <w:spacing w:after="0" w:line="360" w:lineRule="auto"/>
        <w:rPr>
          <w:ins w:id="119" w:author="Brian Freeman" w:date="2018-01-17T12:56:00Z"/>
          <w:rFonts w:ascii="Times New Roman" w:hAnsi="Times New Roman" w:cs="Times New Roman"/>
          <w:sz w:val="24"/>
          <w:szCs w:val="24"/>
        </w:rPr>
      </w:pPr>
    </w:p>
    <w:p w:rsidR="00B5354C" w:rsidRPr="001F5368" w:rsidRDefault="00B5354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5A0B">
        <w:rPr>
          <w:rFonts w:ascii="Times New Roman" w:hAnsi="Times New Roman" w:cs="Times New Roman"/>
          <w:b/>
          <w:sz w:val="24"/>
          <w:szCs w:val="24"/>
        </w:rPr>
        <w:lastRenderedPageBreak/>
        <w:t>Acknowledgments</w:t>
      </w:r>
    </w:p>
    <w:p w:rsidR="00425A0B" w:rsidRP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Data collection was completed under the Unit</w:t>
      </w:r>
      <w:r w:rsidR="00425A0B">
        <w:rPr>
          <w:rFonts w:ascii="Times New Roman" w:hAnsi="Times New Roman" w:cs="Times New Roman"/>
          <w:sz w:val="24"/>
          <w:szCs w:val="24"/>
        </w:rPr>
        <w:t xml:space="preserve">ed Nations Development Program (UNDP) </w:t>
      </w:r>
      <w:r w:rsidRPr="001F5368">
        <w:rPr>
          <w:rFonts w:ascii="Times New Roman" w:hAnsi="Times New Roman" w:cs="Times New Roman"/>
          <w:sz w:val="24"/>
          <w:szCs w:val="24"/>
        </w:rPr>
        <w:t>Kuwait Integrated Environmental Management System project from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2010 to 201</w:t>
      </w:r>
      <w:r w:rsidR="00425A0B">
        <w:rPr>
          <w:rFonts w:ascii="Times New Roman" w:hAnsi="Times New Roman" w:cs="Times New Roman"/>
          <w:sz w:val="24"/>
          <w:szCs w:val="24"/>
        </w:rPr>
        <w:t>5. We also acknowledge partial fi</w:t>
      </w:r>
      <w:r w:rsidRPr="001F5368">
        <w:rPr>
          <w:rFonts w:ascii="Times New Roman" w:hAnsi="Times New Roman" w:cs="Times New Roman"/>
          <w:sz w:val="24"/>
          <w:szCs w:val="24"/>
        </w:rPr>
        <w:t>nancial support of Natural Science</w:t>
      </w:r>
      <w:r w:rsidR="00425A0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Engineering Research Council of Canada (NSERC) and Lakes Environmental.</w:t>
      </w:r>
    </w:p>
    <w:p w:rsidR="00425A0B" w:rsidRPr="001F5368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425A0B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25A0B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425A0B" w:rsidRDefault="00425A0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663E" w:rsidRDefault="002E05ED">
      <w:pPr>
        <w:spacing w:line="360" w:lineRule="auto"/>
        <w:rPr>
          <w:ins w:id="120" w:author="Brian Freeman" w:date="2018-01-16T23:14:00Z"/>
          <w:rFonts w:ascii="Times New Roman" w:hAnsi="Times New Roman" w:cs="Times New Roman"/>
          <w:sz w:val="24"/>
          <w:szCs w:val="24"/>
        </w:rPr>
        <w:pPrChange w:id="121" w:author="Brian Freeman" w:date="2018-01-16T23:17:00Z">
          <w:pPr>
            <w:autoSpaceDE w:val="0"/>
            <w:autoSpaceDN w:val="0"/>
            <w:adjustRightInd w:val="0"/>
            <w:spacing w:after="0" w:line="360" w:lineRule="auto"/>
          </w:pPr>
        </w:pPrChange>
      </w:pPr>
      <w:proofErr w:type="spellStart"/>
      <w:ins w:id="122" w:author="Brian Freeman" w:date="2018-01-16T23:16:00Z">
        <w:r w:rsidRPr="002E05ED">
          <w:rPr>
            <w:rFonts w:ascii="Times New Roman" w:hAnsi="Times New Roman" w:cs="Times New Roman"/>
            <w:sz w:val="24"/>
            <w:szCs w:val="24"/>
            <w:rPrChange w:id="123" w:author="Brian Freeman" w:date="2018-01-16T23:17:00Z">
              <w:rPr>
                <w:rFonts w:ascii="Arial" w:hAnsi="Arial" w:cs="Arial"/>
              </w:rPr>
            </w:rPrChange>
          </w:rPr>
          <w:t>Abadi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24" w:author="Brian Freeman" w:date="2018-01-16T23:17:00Z">
              <w:rPr>
                <w:rFonts w:ascii="Arial" w:hAnsi="Arial" w:cs="Arial"/>
              </w:rPr>
            </w:rPrChange>
          </w:rPr>
          <w:t xml:space="preserve">, M.; Agarwal, A.; Barham, P.;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25" w:author="Brian Freeman" w:date="2018-01-16T23:17:00Z">
              <w:rPr>
                <w:rFonts w:ascii="Arial" w:hAnsi="Arial" w:cs="Arial"/>
              </w:rPr>
            </w:rPrChange>
          </w:rPr>
          <w:t>Brevdo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26" w:author="Brian Freeman" w:date="2018-01-16T23:17:00Z">
              <w:rPr>
                <w:rFonts w:ascii="Arial" w:hAnsi="Arial" w:cs="Arial"/>
              </w:rPr>
            </w:rPrChange>
          </w:rPr>
          <w:t xml:space="preserve">, E.; Chen, Z.;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27" w:author="Brian Freeman" w:date="2018-01-16T23:17:00Z">
              <w:rPr>
                <w:rFonts w:ascii="Arial" w:hAnsi="Arial" w:cs="Arial"/>
              </w:rPr>
            </w:rPrChange>
          </w:rPr>
          <w:t>Citro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28" w:author="Brian Freeman" w:date="2018-01-16T23:17:00Z">
              <w:rPr>
                <w:rFonts w:ascii="Arial" w:hAnsi="Arial" w:cs="Arial"/>
              </w:rPr>
            </w:rPrChange>
          </w:rPr>
          <w:t xml:space="preserve">, C.;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29" w:author="Brian Freeman" w:date="2018-01-16T23:17:00Z">
              <w:rPr>
                <w:rFonts w:ascii="Arial" w:hAnsi="Arial" w:cs="Arial"/>
              </w:rPr>
            </w:rPrChange>
          </w:rPr>
          <w:t>Corrado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30" w:author="Brian Freeman" w:date="2018-01-16T23:17:00Z">
              <w:rPr>
                <w:rFonts w:ascii="Arial" w:hAnsi="Arial" w:cs="Arial"/>
              </w:rPr>
            </w:rPrChange>
          </w:rPr>
          <w:t xml:space="preserve">, G. S.; Davis, A.; Dean, J.; Devin, M.;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31" w:author="Brian Freeman" w:date="2018-01-16T23:17:00Z">
              <w:rPr>
                <w:rFonts w:ascii="Arial" w:hAnsi="Arial" w:cs="Arial"/>
              </w:rPr>
            </w:rPrChange>
          </w:rPr>
          <w:t>Ghemawat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32" w:author="Brian Freeman" w:date="2018-01-16T23:17:00Z">
              <w:rPr>
                <w:rFonts w:ascii="Arial" w:hAnsi="Arial" w:cs="Arial"/>
              </w:rPr>
            </w:rPrChange>
          </w:rPr>
          <w:t xml:space="preserve">, S.;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33" w:author="Brian Freeman" w:date="2018-01-16T23:17:00Z">
              <w:rPr>
                <w:rFonts w:ascii="Arial" w:hAnsi="Arial" w:cs="Arial"/>
              </w:rPr>
            </w:rPrChange>
          </w:rPr>
          <w:t>Goodfellow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34" w:author="Brian Freeman" w:date="2018-01-16T23:17:00Z">
              <w:rPr>
                <w:rFonts w:ascii="Arial" w:hAnsi="Arial" w:cs="Arial"/>
              </w:rPr>
            </w:rPrChange>
          </w:rPr>
          <w:t xml:space="preserve">, I.; Harp, A.; Irving, G.;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35" w:author="Brian Freeman" w:date="2018-01-16T23:17:00Z">
              <w:rPr>
                <w:rFonts w:ascii="Arial" w:hAnsi="Arial" w:cs="Arial"/>
              </w:rPr>
            </w:rPrChange>
          </w:rPr>
          <w:t>Isard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36" w:author="Brian Freeman" w:date="2018-01-16T23:17:00Z">
              <w:rPr>
                <w:rFonts w:ascii="Arial" w:hAnsi="Arial" w:cs="Arial"/>
              </w:rPr>
            </w:rPrChange>
          </w:rPr>
          <w:t xml:space="preserve">, M.;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37" w:author="Brian Freeman" w:date="2018-01-16T23:17:00Z">
              <w:rPr>
                <w:rFonts w:ascii="Arial" w:hAnsi="Arial" w:cs="Arial"/>
              </w:rPr>
            </w:rPrChange>
          </w:rPr>
          <w:t>Jia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38" w:author="Brian Freeman" w:date="2018-01-16T23:17:00Z">
              <w:rPr>
                <w:rFonts w:ascii="Arial" w:hAnsi="Arial" w:cs="Arial"/>
              </w:rPr>
            </w:rPrChange>
          </w:rPr>
          <w:t xml:space="preserve">, Y.;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39" w:author="Brian Freeman" w:date="2018-01-16T23:17:00Z">
              <w:rPr>
                <w:rFonts w:ascii="Arial" w:hAnsi="Arial" w:cs="Arial"/>
              </w:rPr>
            </w:rPrChange>
          </w:rPr>
          <w:t>Jozefowicz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40" w:author="Brian Freeman" w:date="2018-01-16T23:17:00Z">
              <w:rPr>
                <w:rFonts w:ascii="Arial" w:hAnsi="Arial" w:cs="Arial"/>
              </w:rPr>
            </w:rPrChange>
          </w:rPr>
          <w:t xml:space="preserve">, R.; Kaiser, L.;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41" w:author="Brian Freeman" w:date="2018-01-16T23:17:00Z">
              <w:rPr>
                <w:rFonts w:ascii="Arial" w:hAnsi="Arial" w:cs="Arial"/>
              </w:rPr>
            </w:rPrChange>
          </w:rPr>
          <w:t>Kudlur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42" w:author="Brian Freeman" w:date="2018-01-16T23:17:00Z">
              <w:rPr>
                <w:rFonts w:ascii="Arial" w:hAnsi="Arial" w:cs="Arial"/>
              </w:rPr>
            </w:rPrChange>
          </w:rPr>
          <w:t xml:space="preserve">, M.;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43" w:author="Brian Freeman" w:date="2018-01-16T23:17:00Z">
              <w:rPr>
                <w:rFonts w:ascii="Arial" w:hAnsi="Arial" w:cs="Arial"/>
              </w:rPr>
            </w:rPrChange>
          </w:rPr>
          <w:t>Levenberg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44" w:author="Brian Freeman" w:date="2018-01-16T23:17:00Z">
              <w:rPr>
                <w:rFonts w:ascii="Arial" w:hAnsi="Arial" w:cs="Arial"/>
              </w:rPr>
            </w:rPrChange>
          </w:rPr>
          <w:t xml:space="preserve">, J.;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45" w:author="Brian Freeman" w:date="2018-01-16T23:17:00Z">
              <w:rPr>
                <w:rFonts w:ascii="Arial" w:hAnsi="Arial" w:cs="Arial"/>
              </w:rPr>
            </w:rPrChange>
          </w:rPr>
          <w:t>Mané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46" w:author="Brian Freeman" w:date="2018-01-16T23:17:00Z">
              <w:rPr>
                <w:rFonts w:ascii="Arial" w:hAnsi="Arial" w:cs="Arial"/>
              </w:rPr>
            </w:rPrChange>
          </w:rPr>
          <w:t xml:space="preserve">, D.;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47" w:author="Brian Freeman" w:date="2018-01-16T23:17:00Z">
              <w:rPr>
                <w:rFonts w:ascii="Arial" w:hAnsi="Arial" w:cs="Arial"/>
              </w:rPr>
            </w:rPrChange>
          </w:rPr>
          <w:t>Monga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48" w:author="Brian Freeman" w:date="2018-01-16T23:17:00Z">
              <w:rPr>
                <w:rFonts w:ascii="Arial" w:hAnsi="Arial" w:cs="Arial"/>
              </w:rPr>
            </w:rPrChange>
          </w:rPr>
          <w:t xml:space="preserve">, R.; Moore, S.; Murray, D.;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49" w:author="Brian Freeman" w:date="2018-01-16T23:17:00Z">
              <w:rPr>
                <w:rFonts w:ascii="Arial" w:hAnsi="Arial" w:cs="Arial"/>
              </w:rPr>
            </w:rPrChange>
          </w:rPr>
          <w:t>Olah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50" w:author="Brian Freeman" w:date="2018-01-16T23:17:00Z">
              <w:rPr>
                <w:rFonts w:ascii="Arial" w:hAnsi="Arial" w:cs="Arial"/>
              </w:rPr>
            </w:rPrChange>
          </w:rPr>
          <w:t xml:space="preserve">, C.; Schuster, M.;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51" w:author="Brian Freeman" w:date="2018-01-16T23:17:00Z">
              <w:rPr>
                <w:rFonts w:ascii="Arial" w:hAnsi="Arial" w:cs="Arial"/>
              </w:rPr>
            </w:rPrChange>
          </w:rPr>
          <w:t>Shlens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52" w:author="Brian Freeman" w:date="2018-01-16T23:17:00Z">
              <w:rPr>
                <w:rFonts w:ascii="Arial" w:hAnsi="Arial" w:cs="Arial"/>
              </w:rPr>
            </w:rPrChange>
          </w:rPr>
          <w:t xml:space="preserve">, J.; Steiner, B.;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53" w:author="Brian Freeman" w:date="2018-01-16T23:17:00Z">
              <w:rPr>
                <w:rFonts w:ascii="Arial" w:hAnsi="Arial" w:cs="Arial"/>
              </w:rPr>
            </w:rPrChange>
          </w:rPr>
          <w:t>Sutskever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54" w:author="Brian Freeman" w:date="2018-01-16T23:17:00Z">
              <w:rPr>
                <w:rFonts w:ascii="Arial" w:hAnsi="Arial" w:cs="Arial"/>
              </w:rPr>
            </w:rPrChange>
          </w:rPr>
          <w:t xml:space="preserve">, I.;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55" w:author="Brian Freeman" w:date="2018-01-16T23:17:00Z">
              <w:rPr>
                <w:rFonts w:ascii="Arial" w:hAnsi="Arial" w:cs="Arial"/>
              </w:rPr>
            </w:rPrChange>
          </w:rPr>
          <w:t>Talwar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56" w:author="Brian Freeman" w:date="2018-01-16T23:17:00Z">
              <w:rPr>
                <w:rFonts w:ascii="Arial" w:hAnsi="Arial" w:cs="Arial"/>
              </w:rPr>
            </w:rPrChange>
          </w:rPr>
          <w:t xml:space="preserve">, K.; Tucker, P.;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57" w:author="Brian Freeman" w:date="2018-01-16T23:17:00Z">
              <w:rPr>
                <w:rFonts w:ascii="Arial" w:hAnsi="Arial" w:cs="Arial"/>
              </w:rPr>
            </w:rPrChange>
          </w:rPr>
          <w:t>Vanhoucke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58" w:author="Brian Freeman" w:date="2018-01-16T23:17:00Z">
              <w:rPr>
                <w:rFonts w:ascii="Arial" w:hAnsi="Arial" w:cs="Arial"/>
              </w:rPr>
            </w:rPrChange>
          </w:rPr>
          <w:t xml:space="preserve">, V.;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59" w:author="Brian Freeman" w:date="2018-01-16T23:17:00Z">
              <w:rPr>
                <w:rFonts w:ascii="Arial" w:hAnsi="Arial" w:cs="Arial"/>
              </w:rPr>
            </w:rPrChange>
          </w:rPr>
          <w:t>Vasudevan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60" w:author="Brian Freeman" w:date="2018-01-16T23:17:00Z">
              <w:rPr>
                <w:rFonts w:ascii="Arial" w:hAnsi="Arial" w:cs="Arial"/>
              </w:rPr>
            </w:rPrChange>
          </w:rPr>
          <w:t xml:space="preserve">, V.;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61" w:author="Brian Freeman" w:date="2018-01-16T23:17:00Z">
              <w:rPr>
                <w:rFonts w:ascii="Arial" w:hAnsi="Arial" w:cs="Arial"/>
              </w:rPr>
            </w:rPrChange>
          </w:rPr>
          <w:t>Viégas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62" w:author="Brian Freeman" w:date="2018-01-16T23:17:00Z">
              <w:rPr>
                <w:rFonts w:ascii="Arial" w:hAnsi="Arial" w:cs="Arial"/>
              </w:rPr>
            </w:rPrChange>
          </w:rPr>
          <w:t xml:space="preserve">, F.;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63" w:author="Brian Freeman" w:date="2018-01-16T23:17:00Z">
              <w:rPr>
                <w:rFonts w:ascii="Arial" w:hAnsi="Arial" w:cs="Arial"/>
              </w:rPr>
            </w:rPrChange>
          </w:rPr>
          <w:t>Vinyals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64" w:author="Brian Freeman" w:date="2018-01-16T23:17:00Z">
              <w:rPr>
                <w:rFonts w:ascii="Arial" w:hAnsi="Arial" w:cs="Arial"/>
              </w:rPr>
            </w:rPrChange>
          </w:rPr>
          <w:t xml:space="preserve">, O.; Warden, P.; Wattenberg, M.; </w:t>
        </w:r>
        <w:proofErr w:type="spellStart"/>
        <w:r w:rsidRPr="002E05ED">
          <w:rPr>
            <w:rFonts w:ascii="Times New Roman" w:hAnsi="Times New Roman" w:cs="Times New Roman"/>
            <w:sz w:val="24"/>
            <w:szCs w:val="24"/>
            <w:rPrChange w:id="165" w:author="Brian Freeman" w:date="2018-01-16T23:17:00Z">
              <w:rPr>
                <w:rFonts w:ascii="Arial" w:hAnsi="Arial" w:cs="Arial"/>
              </w:rPr>
            </w:rPrChange>
          </w:rPr>
          <w:t>Wicke</w:t>
        </w:r>
        <w:proofErr w:type="spellEnd"/>
        <w:r w:rsidRPr="002E05ED">
          <w:rPr>
            <w:rFonts w:ascii="Times New Roman" w:hAnsi="Times New Roman" w:cs="Times New Roman"/>
            <w:sz w:val="24"/>
            <w:szCs w:val="24"/>
            <w:rPrChange w:id="166" w:author="Brian Freeman" w:date="2018-01-16T23:17:00Z">
              <w:rPr>
                <w:rFonts w:ascii="Arial" w:hAnsi="Arial" w:cs="Arial"/>
              </w:rPr>
            </w:rPrChange>
          </w:rPr>
          <w:t xml:space="preserve">, M.; Yu, Y. &amp; Zheng, X. </w:t>
        </w:r>
        <w:r w:rsidRPr="002E05E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67" w:author="Brian Freeman" w:date="2018-01-16T23:13:00Z">
        <w:r w:rsidR="00D1663E" w:rsidRPr="00D1663E">
          <w:rPr>
            <w:rFonts w:ascii="Times New Roman" w:hAnsi="Times New Roman" w:cs="Times New Roman"/>
            <w:sz w:val="24"/>
            <w:szCs w:val="24"/>
            <w:rPrChange w:id="168" w:author="Brian Freeman" w:date="2018-01-16T23:13:00Z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val="en-GB" w:eastAsia="en-GB"/>
              </w:rPr>
            </w:rPrChange>
          </w:rPr>
          <w:t xml:space="preserve">(2015) </w:t>
        </w:r>
      </w:ins>
      <w:proofErr w:type="spellStart"/>
      <w:ins w:id="169" w:author="Brian Freeman" w:date="2018-01-16T23:11:00Z">
        <w:r w:rsidR="00D1663E" w:rsidRPr="00D1663E">
          <w:rPr>
            <w:rFonts w:ascii="Times New Roman" w:hAnsi="Times New Roman" w:cs="Times New Roman"/>
            <w:sz w:val="24"/>
            <w:szCs w:val="24"/>
            <w:rPrChange w:id="170" w:author="Brian Freeman" w:date="2018-01-16T23:13:00Z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val="en-GB" w:eastAsia="en-GB"/>
              </w:rPr>
            </w:rPrChange>
          </w:rPr>
          <w:t>TensorFlow</w:t>
        </w:r>
        <w:proofErr w:type="spellEnd"/>
        <w:r w:rsidR="00D1663E" w:rsidRPr="00D1663E">
          <w:rPr>
            <w:rFonts w:ascii="Times New Roman" w:hAnsi="Times New Roman" w:cs="Times New Roman"/>
            <w:sz w:val="24"/>
            <w:szCs w:val="24"/>
            <w:rPrChange w:id="171" w:author="Brian Freeman" w:date="2018-01-16T23:13:00Z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val="en-GB" w:eastAsia="en-GB"/>
              </w:rPr>
            </w:rPrChange>
          </w:rPr>
          <w:t xml:space="preserve">: Large-scale machine learning on heterogeneous systems. </w:t>
        </w:r>
        <w:proofErr w:type="gramStart"/>
        <w:r w:rsidR="00D1663E" w:rsidRPr="00D1663E">
          <w:rPr>
            <w:rFonts w:ascii="Times New Roman" w:hAnsi="Times New Roman" w:cs="Times New Roman"/>
            <w:sz w:val="24"/>
            <w:szCs w:val="24"/>
            <w:rPrChange w:id="172" w:author="Brian Freeman" w:date="2018-01-16T23:13:00Z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val="en-GB" w:eastAsia="en-GB"/>
              </w:rPr>
            </w:rPrChange>
          </w:rPr>
          <w:t>Software available from tensorflow.org</w:t>
        </w:r>
      </w:ins>
      <w:ins w:id="173" w:author="Brian Freeman" w:date="2018-01-17T13:15:00Z">
        <w:r w:rsidR="004523C7">
          <w:rPr>
            <w:rFonts w:ascii="Times New Roman" w:hAnsi="Times New Roman" w:cs="Times New Roman"/>
            <w:sz w:val="24"/>
            <w:szCs w:val="24"/>
          </w:rPr>
          <w:t xml:space="preserve"> (Accessed 16 Jan 2018)</w:t>
        </w:r>
      </w:ins>
      <w:ins w:id="174" w:author="Brian Freeman" w:date="2018-01-16T23:11:00Z">
        <w:r w:rsidR="00D1663E" w:rsidRPr="00D1663E">
          <w:rPr>
            <w:rFonts w:ascii="Times New Roman" w:hAnsi="Times New Roman" w:cs="Times New Roman"/>
            <w:sz w:val="24"/>
            <w:szCs w:val="24"/>
            <w:rPrChange w:id="175" w:author="Brian Freeman" w:date="2018-01-16T23:13:00Z">
              <w:rPr>
                <w:rFonts w:ascii="Courier New" w:eastAsia="Times New Roman" w:hAnsi="Courier New" w:cs="Courier New"/>
                <w:color w:val="37474F"/>
                <w:sz w:val="21"/>
                <w:szCs w:val="21"/>
                <w:lang w:val="en-GB" w:eastAsia="en-GB"/>
              </w:rPr>
            </w:rPrChange>
          </w:rPr>
          <w:t>.</w:t>
        </w:r>
      </w:ins>
      <w:proofErr w:type="gramEnd"/>
    </w:p>
    <w:p w:rsidR="001D12EC" w:rsidRDefault="001D12EC" w:rsidP="006701C2">
      <w:pPr>
        <w:autoSpaceDE w:val="0"/>
        <w:autoSpaceDN w:val="0"/>
        <w:adjustRightInd w:val="0"/>
        <w:spacing w:after="0" w:line="360" w:lineRule="auto"/>
        <w:rPr>
          <w:ins w:id="176" w:author="Brian Freeman" w:date="2018-01-17T13:16:00Z"/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Abdul-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Wahab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S. A. (2001).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IER photochemical smog evaluation and forecasting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short</w:t>
      </w:r>
      <w:ins w:id="177" w:author="Brian Freeman" w:date="2018-01-16T23:13:00Z">
        <w:r w:rsidR="00D1663E">
          <w:rPr>
            <w:rFonts w:ascii="Times New Roman" w:hAnsi="Times New Roman" w:cs="Times New Roman"/>
            <w:sz w:val="24"/>
            <w:szCs w:val="24"/>
          </w:rPr>
          <w:t>-</w:t>
        </w:r>
      </w:ins>
      <w:r w:rsidRPr="001F5368">
        <w:rPr>
          <w:rFonts w:ascii="Times New Roman" w:hAnsi="Times New Roman" w:cs="Times New Roman"/>
          <w:sz w:val="24"/>
          <w:szCs w:val="24"/>
        </w:rPr>
        <w:t>term ozone pollution levels with arti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cial neural networks.</w:t>
      </w:r>
      <w:proofErr w:type="gramEnd"/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Process Safety and Envir</w:t>
      </w:r>
      <w:r w:rsidR="00687F29">
        <w:rPr>
          <w:rFonts w:ascii="Times New Roman" w:hAnsi="Times New Roman" w:cs="Times New Roman"/>
          <w:sz w:val="24"/>
          <w:szCs w:val="24"/>
        </w:rPr>
        <w:t>onmental Protection 79 (2), 117-</w:t>
      </w:r>
      <w:r w:rsidRPr="001F5368">
        <w:rPr>
          <w:rFonts w:ascii="Times New Roman" w:hAnsi="Times New Roman" w:cs="Times New Roman"/>
          <w:sz w:val="24"/>
          <w:szCs w:val="24"/>
        </w:rPr>
        <w:t>128.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doi:10.1205/09575820151095201.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Achcar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 A., E. R. Rodrigues, and G.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Tzintzun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(2011). Modeling the time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between ozone exceedances. Brazilian Jo</w:t>
      </w:r>
      <w:r w:rsidR="001C3ECB">
        <w:rPr>
          <w:rFonts w:ascii="Times New Roman" w:hAnsi="Times New Roman" w:cs="Times New Roman"/>
          <w:sz w:val="24"/>
          <w:szCs w:val="24"/>
        </w:rPr>
        <w:t>urnal of Probability and Statis</w:t>
      </w:r>
      <w:r w:rsidR="00687F29">
        <w:rPr>
          <w:rFonts w:ascii="Times New Roman" w:hAnsi="Times New Roman" w:cs="Times New Roman"/>
          <w:sz w:val="24"/>
          <w:szCs w:val="24"/>
        </w:rPr>
        <w:t>tics 25 (2), 183-</w:t>
      </w:r>
      <w:r w:rsidRPr="001F5368">
        <w:rPr>
          <w:rFonts w:ascii="Times New Roman" w:hAnsi="Times New Roman" w:cs="Times New Roman"/>
          <w:sz w:val="24"/>
          <w:szCs w:val="24"/>
        </w:rPr>
        <w:t>204. doi:10.1214/10-BJPS116.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Al-Alawi, S. M., S. A. Abdul-Wahab, and C. 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Bakheit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(2008). Combining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principal component regression and arti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cial neural networks for more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accurate predictions of ground-level ozone. Environmental Modelling &amp;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="00687F29">
        <w:rPr>
          <w:rFonts w:ascii="Times New Roman" w:hAnsi="Times New Roman" w:cs="Times New Roman"/>
          <w:sz w:val="24"/>
          <w:szCs w:val="24"/>
        </w:rPr>
        <w:t>Software 23 (4), 396-</w:t>
      </w:r>
      <w:r w:rsidRPr="001F5368">
        <w:rPr>
          <w:rFonts w:ascii="Times New Roman" w:hAnsi="Times New Roman" w:cs="Times New Roman"/>
          <w:sz w:val="24"/>
          <w:szCs w:val="24"/>
        </w:rPr>
        <w:t>403.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>Al-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Rfou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R., G. Alain,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Almahairi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Angermueller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Bahdanau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N. Ballas, F. Bastien, J. Bayer,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Belikov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Belopolsky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</w:t>
      </w:r>
      <w:r w:rsidR="0033497E">
        <w:rPr>
          <w:rFonts w:ascii="Times New Roman" w:hAnsi="Times New Roman" w:cs="Times New Roman"/>
          <w:sz w:val="24"/>
          <w:szCs w:val="24"/>
        </w:rPr>
        <w:t xml:space="preserve">et al. </w:t>
      </w:r>
      <w:r w:rsidRPr="001F5368">
        <w:rPr>
          <w:rFonts w:ascii="Times New Roman" w:hAnsi="Times New Roman" w:cs="Times New Roman"/>
          <w:sz w:val="24"/>
          <w:szCs w:val="24"/>
        </w:rPr>
        <w:t xml:space="preserve">(2016, May).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A Python framework for fast computation of mathematical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expressions.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e-prints abs/1605.02688.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Amann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M., D. Derwent, B. Forsberg, O.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Hnninen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F. Hurley,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Krzyzanowski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F. d.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Leeuw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S. J. Liu,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Mandin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J. Schneider,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P.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Schwarze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and D. Simpson (2008). Health risks of ozone from long-range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transboundary air po</w:t>
      </w:r>
      <w:r w:rsidR="001C3ECB">
        <w:rPr>
          <w:rFonts w:ascii="Times New Roman" w:hAnsi="Times New Roman" w:cs="Times New Roman"/>
          <w:sz w:val="24"/>
          <w:szCs w:val="24"/>
        </w:rPr>
        <w:t xml:space="preserve">llution. </w:t>
      </w:r>
      <w:proofErr w:type="gramStart"/>
      <w:r w:rsidR="001C3ECB">
        <w:rPr>
          <w:rFonts w:ascii="Times New Roman" w:hAnsi="Times New Roman" w:cs="Times New Roman"/>
          <w:sz w:val="24"/>
          <w:szCs w:val="24"/>
        </w:rPr>
        <w:t>Report, WHO Regional Offi</w:t>
      </w:r>
      <w:r w:rsidRPr="001F5368">
        <w:rPr>
          <w:rFonts w:ascii="Times New Roman" w:hAnsi="Times New Roman" w:cs="Times New Roman"/>
          <w:sz w:val="24"/>
          <w:szCs w:val="24"/>
        </w:rPr>
        <w:t>ce for Europe.</w:t>
      </w:r>
      <w:proofErr w:type="gramEnd"/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ins w:id="178" w:author="Brian Freeman" w:date="2018-01-17T13:09:00Z">
        <w:r w:rsidR="000D74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D74D2">
          <w:rPr>
            <w:rFonts w:ascii="Times New Roman" w:hAnsi="Times New Roman" w:cs="Times New Roman"/>
            <w:sz w:val="24"/>
            <w:szCs w:val="24"/>
          </w:rPr>
          <w:instrText xml:space="preserve"> HYPERLINK "</w:instrText>
        </w:r>
        <w:r w:rsidR="000D74D2" w:rsidRPr="000D74D2">
          <w:rPr>
            <w:rFonts w:ascii="Times New Roman" w:hAnsi="Times New Roman" w:cs="Times New Roman"/>
            <w:sz w:val="24"/>
            <w:szCs w:val="24"/>
          </w:rPr>
          <w:instrText>http://www.euro.who.int/__data/assets/pdf_file/0005/78647/E91843.pdf</w:instrText>
        </w:r>
        <w:r w:rsidR="000D74D2">
          <w:rPr>
            <w:rFonts w:ascii="Times New Roman" w:hAnsi="Times New Roman" w:cs="Times New Roman"/>
            <w:sz w:val="24"/>
            <w:szCs w:val="24"/>
          </w:rPr>
          <w:instrText xml:space="preserve">" </w:instrText>
        </w:r>
        <w:r w:rsidR="000D74D2">
          <w:rPr>
            <w:rFonts w:ascii="Times New Roman" w:hAnsi="Times New Roman" w:cs="Times New Roman"/>
            <w:sz w:val="24"/>
            <w:szCs w:val="24"/>
          </w:rPr>
          <w:fldChar w:fldCharType="separate"/>
        </w:r>
        <w:proofErr w:type="gramStart"/>
        <w:r w:rsidR="000D74D2" w:rsidRPr="007D516B">
          <w:rPr>
            <w:rStyle w:val="Hyperlink"/>
            <w:rFonts w:ascii="Times New Roman" w:hAnsi="Times New Roman" w:cs="Times New Roman"/>
            <w:sz w:val="24"/>
            <w:szCs w:val="24"/>
          </w:rPr>
          <w:t>http://www.euro.who.int/__data/assets/pdf_file/0005/78647/E91843.pdf</w:t>
        </w:r>
        <w:r w:rsidR="000D74D2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0D74D2">
          <w:rPr>
            <w:rFonts w:ascii="Times New Roman" w:hAnsi="Times New Roman" w:cs="Times New Roman"/>
            <w:sz w:val="24"/>
            <w:szCs w:val="24"/>
          </w:rPr>
          <w:t xml:space="preserve"> (</w:t>
        </w:r>
      </w:ins>
      <w:ins w:id="179" w:author="Brian Freeman" w:date="2018-01-17T13:10:00Z">
        <w:r w:rsidR="000D74D2">
          <w:rPr>
            <w:rFonts w:ascii="Times New Roman" w:hAnsi="Times New Roman" w:cs="Times New Roman"/>
            <w:sz w:val="24"/>
            <w:szCs w:val="24"/>
          </w:rPr>
          <w:t>A</w:t>
        </w:r>
      </w:ins>
      <w:ins w:id="180" w:author="Brian Freeman" w:date="2018-01-17T13:09:00Z">
        <w:r w:rsidR="000D74D2">
          <w:rPr>
            <w:rFonts w:ascii="Times New Roman" w:hAnsi="Times New Roman" w:cs="Times New Roman"/>
            <w:sz w:val="24"/>
            <w:szCs w:val="24"/>
          </w:rPr>
          <w:t>ccessed 17 Jan 2018)</w:t>
        </w:r>
      </w:ins>
      <w:ins w:id="181" w:author="Brian Freeman" w:date="2018-01-17T13:12:00Z">
        <w:r w:rsidR="000D74D2">
          <w:rPr>
            <w:rFonts w:ascii="Times New Roman" w:hAnsi="Times New Roman" w:cs="Times New Roman"/>
            <w:sz w:val="24"/>
            <w:szCs w:val="24"/>
          </w:rPr>
          <w:t>.</w:t>
        </w:r>
      </w:ins>
      <w:proofErr w:type="gramEnd"/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Arhami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M., N.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Kamali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M.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Rajabi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(2013). Predicting hourly air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</w:t>
      </w:r>
      <w:r w:rsidR="001C3ECB">
        <w:rPr>
          <w:rFonts w:ascii="Times New Roman" w:hAnsi="Times New Roman" w:cs="Times New Roman"/>
          <w:sz w:val="24"/>
          <w:szCs w:val="24"/>
        </w:rPr>
        <w:t>ollutant levels using artifi</w:t>
      </w:r>
      <w:r w:rsidRPr="001F5368">
        <w:rPr>
          <w:rFonts w:ascii="Times New Roman" w:hAnsi="Times New Roman" w:cs="Times New Roman"/>
          <w:sz w:val="24"/>
          <w:szCs w:val="24"/>
        </w:rPr>
        <w:t>cial neural networks coupled with uncertainty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analysis by Monte Carlo simulations. Environmental Science and Pollution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="00687F29">
        <w:rPr>
          <w:rFonts w:ascii="Times New Roman" w:hAnsi="Times New Roman" w:cs="Times New Roman"/>
          <w:sz w:val="24"/>
          <w:szCs w:val="24"/>
        </w:rPr>
        <w:t>Research 20 (7), 4777-</w:t>
      </w:r>
      <w:r w:rsidRPr="001F5368">
        <w:rPr>
          <w:rFonts w:ascii="Times New Roman" w:hAnsi="Times New Roman" w:cs="Times New Roman"/>
          <w:sz w:val="24"/>
          <w:szCs w:val="24"/>
        </w:rPr>
        <w:t xml:space="preserve">4789.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10.1007/s11356-012-1451-6.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Beck, J.,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Krzyzanowski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B.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Ko</w:t>
      </w:r>
      <w:r w:rsidR="0033497E">
        <w:rPr>
          <w:rFonts w:ascii="Times New Roman" w:hAnsi="Times New Roman" w:cs="Times New Roman"/>
          <w:sz w:val="24"/>
          <w:szCs w:val="24"/>
        </w:rPr>
        <w:t>ffi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(1998). Tropospheric ozone in the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European Union: The consolidated report.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Report, European Environment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Agency.</w:t>
      </w:r>
      <w:proofErr w:type="gramEnd"/>
      <w:ins w:id="182" w:author="Brian Freeman" w:date="2018-01-17T13:11:00Z">
        <w:r w:rsidR="000D74D2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0D74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D74D2">
          <w:rPr>
            <w:rFonts w:ascii="Times New Roman" w:hAnsi="Times New Roman" w:cs="Times New Roman"/>
            <w:sz w:val="24"/>
            <w:szCs w:val="24"/>
          </w:rPr>
          <w:instrText xml:space="preserve"> HYPERLINK "</w:instrText>
        </w:r>
        <w:r w:rsidR="000D74D2" w:rsidRPr="000D74D2">
          <w:rPr>
            <w:rFonts w:ascii="Times New Roman" w:hAnsi="Times New Roman" w:cs="Times New Roman"/>
            <w:sz w:val="24"/>
            <w:szCs w:val="24"/>
          </w:rPr>
          <w:instrText>https://publications.europa.eu/en/publication-detail/-/publication/3cacc7e4-1113-44e4-810d-ac630234fd76</w:instrText>
        </w:r>
        <w:r w:rsidR="000D74D2">
          <w:rPr>
            <w:rFonts w:ascii="Times New Roman" w:hAnsi="Times New Roman" w:cs="Times New Roman"/>
            <w:sz w:val="24"/>
            <w:szCs w:val="24"/>
          </w:rPr>
          <w:instrText xml:space="preserve">" </w:instrText>
        </w:r>
        <w:r w:rsidR="000D74D2">
          <w:rPr>
            <w:rFonts w:ascii="Times New Roman" w:hAnsi="Times New Roman" w:cs="Times New Roman"/>
            <w:sz w:val="24"/>
            <w:szCs w:val="24"/>
          </w:rPr>
          <w:fldChar w:fldCharType="separate"/>
        </w:r>
        <w:proofErr w:type="gramStart"/>
        <w:r w:rsidR="000D74D2" w:rsidRPr="007D516B">
          <w:rPr>
            <w:rStyle w:val="Hyperlink"/>
            <w:rFonts w:ascii="Times New Roman" w:hAnsi="Times New Roman" w:cs="Times New Roman"/>
            <w:sz w:val="24"/>
            <w:szCs w:val="24"/>
          </w:rPr>
          <w:t>https://publications.europa.eu/en/publication-detail/-/publication/3cacc7e4-1113-44e4-810d-ac630234fd76</w:t>
        </w:r>
        <w:r w:rsidR="000D74D2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0D74D2">
          <w:rPr>
            <w:rFonts w:ascii="Times New Roman" w:hAnsi="Times New Roman" w:cs="Times New Roman"/>
            <w:sz w:val="24"/>
            <w:szCs w:val="24"/>
          </w:rPr>
          <w:t xml:space="preserve"> (</w:t>
        </w:r>
        <w:proofErr w:type="spellStart"/>
        <w:r w:rsidR="000D74D2">
          <w:rPr>
            <w:rFonts w:ascii="Times New Roman" w:hAnsi="Times New Roman" w:cs="Times New Roman"/>
            <w:sz w:val="24"/>
            <w:szCs w:val="24"/>
          </w:rPr>
          <w:t>Accesed</w:t>
        </w:r>
        <w:proofErr w:type="spellEnd"/>
        <w:r w:rsidR="000D74D2">
          <w:rPr>
            <w:rFonts w:ascii="Times New Roman" w:hAnsi="Times New Roman" w:cs="Times New Roman"/>
            <w:sz w:val="24"/>
            <w:szCs w:val="24"/>
          </w:rPr>
          <w:t xml:space="preserve"> 17 Jan 2018)</w:t>
        </w:r>
      </w:ins>
      <w:ins w:id="183" w:author="Brian Freeman" w:date="2018-01-17T13:12:00Z">
        <w:r w:rsidR="000D74D2">
          <w:rPr>
            <w:rFonts w:ascii="Times New Roman" w:hAnsi="Times New Roman" w:cs="Times New Roman"/>
            <w:sz w:val="24"/>
            <w:szCs w:val="24"/>
          </w:rPr>
          <w:t>.</w:t>
        </w:r>
      </w:ins>
      <w:proofErr w:type="gramEnd"/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Bei, N., G. Li, Z. Meng, Y. Weng, M. Zavala, and L. Molina (2014).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Impacts of using an ensemble Kalman 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lter on air quality simulations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along the California-Mexico bor</w:t>
      </w:r>
      <w:r w:rsidR="001C3ECB">
        <w:rPr>
          <w:rFonts w:ascii="Times New Roman" w:hAnsi="Times New Roman" w:cs="Times New Roman"/>
          <w:sz w:val="24"/>
          <w:szCs w:val="24"/>
        </w:rPr>
        <w:t>der region during Cal-Mex 2010 fi</w:t>
      </w:r>
      <w:r w:rsidRPr="001F5368">
        <w:rPr>
          <w:rFonts w:ascii="Times New Roman" w:hAnsi="Times New Roman" w:cs="Times New Roman"/>
          <w:sz w:val="24"/>
          <w:szCs w:val="24"/>
        </w:rPr>
        <w:t>eld campaign.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Science of The Total Enviro</w:t>
      </w:r>
      <w:r w:rsidR="00687F29">
        <w:rPr>
          <w:rFonts w:ascii="Times New Roman" w:hAnsi="Times New Roman" w:cs="Times New Roman"/>
          <w:sz w:val="24"/>
          <w:szCs w:val="24"/>
        </w:rPr>
        <w:t>nment 499 (Supplement C), 141-</w:t>
      </w:r>
      <w:r w:rsidRPr="001F5368">
        <w:rPr>
          <w:rFonts w:ascii="Times New Roman" w:hAnsi="Times New Roman" w:cs="Times New Roman"/>
          <w:sz w:val="24"/>
          <w:szCs w:val="24"/>
        </w:rPr>
        <w:t>153.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doi:10.1016/j.scitotenv.2014.07.121.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ins w:id="184" w:author="Brian Freeman" w:date="2018-01-17T13:11:00Z"/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Y. (2012). Practical recommendations for gradient-based training of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deep architectures. </w:t>
      </w:r>
      <w:proofErr w:type="spellStart"/>
      <w:proofErr w:type="gramStart"/>
      <w:r w:rsidRPr="001F536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1206.5533.</w:t>
      </w:r>
      <w:proofErr w:type="gramEnd"/>
      <w:ins w:id="185" w:author="Brian Freeman" w:date="2018-01-17T13:12:00Z">
        <w:r w:rsidR="000D74D2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0D74D2" w:rsidRPr="000D74D2">
          <w:rPr>
            <w:rFonts w:ascii="Times New Roman" w:hAnsi="Times New Roman" w:cs="Times New Roman"/>
            <w:sz w:val="24"/>
            <w:szCs w:val="24"/>
          </w:rPr>
          <w:t>http://arxiv.org/abs/1206.5533</w:t>
        </w:r>
        <w:r w:rsidR="000D74D2">
          <w:rPr>
            <w:rFonts w:ascii="Times New Roman" w:hAnsi="Times New Roman" w:cs="Times New Roman"/>
            <w:sz w:val="24"/>
            <w:szCs w:val="24"/>
          </w:rPr>
          <w:t>.</w:t>
        </w:r>
      </w:ins>
    </w:p>
    <w:p w:rsidR="000D74D2" w:rsidRPr="001F5368" w:rsidRDefault="000D74D2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Bianco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ore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F.,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Busilacchio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Verdecchia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Tomassetti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E. Aru</w:t>
      </w:r>
      <w:r w:rsidR="0033497E">
        <w:rPr>
          <w:rFonts w:ascii="Times New Roman" w:hAnsi="Times New Roman" w:cs="Times New Roman"/>
          <w:sz w:val="24"/>
          <w:szCs w:val="24"/>
        </w:rPr>
        <w:t>ff</w:t>
      </w:r>
      <w:r w:rsidRPr="001F5368">
        <w:rPr>
          <w:rFonts w:ascii="Times New Roman" w:hAnsi="Times New Roman" w:cs="Times New Roman"/>
          <w:sz w:val="24"/>
          <w:szCs w:val="24"/>
        </w:rPr>
        <w:t>o,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S. Bianco, S. Di Tommaso,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Colangeli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G.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Rosatelli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and P. Di Carlo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(2017). Recursive neural network model for analysis and forecast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PM</w:t>
      </w:r>
      <w:r w:rsidRPr="001F5368">
        <w:rPr>
          <w:rFonts w:ascii="Times New Roman" w:hAnsi="Times New Roman" w:cs="Times New Roman"/>
          <w:sz w:val="16"/>
          <w:szCs w:val="16"/>
        </w:rPr>
        <w:t xml:space="preserve">10 </w:t>
      </w:r>
      <w:r w:rsidRPr="001F5368">
        <w:rPr>
          <w:rFonts w:ascii="Times New Roman" w:hAnsi="Times New Roman" w:cs="Times New Roman"/>
          <w:sz w:val="24"/>
          <w:szCs w:val="24"/>
        </w:rPr>
        <w:t>and PM</w:t>
      </w:r>
      <w:r w:rsidRPr="001F5368">
        <w:rPr>
          <w:rFonts w:ascii="Times New Roman" w:hAnsi="Times New Roman" w:cs="Times New Roman"/>
          <w:sz w:val="16"/>
          <w:szCs w:val="16"/>
        </w:rPr>
        <w:t>2:5</w:t>
      </w:r>
      <w:r w:rsidRPr="001F5368">
        <w:rPr>
          <w:rFonts w:ascii="Times New Roman" w:hAnsi="Times New Roman" w:cs="Times New Roman"/>
          <w:sz w:val="24"/>
          <w:szCs w:val="24"/>
        </w:rPr>
        <w:t>. Atmospheri</w:t>
      </w:r>
      <w:r w:rsidR="00687F29">
        <w:rPr>
          <w:rFonts w:ascii="Times New Roman" w:hAnsi="Times New Roman" w:cs="Times New Roman"/>
          <w:sz w:val="24"/>
          <w:szCs w:val="24"/>
        </w:rPr>
        <w:t>c Pollution Research 8 (4), 652-</w:t>
      </w:r>
      <w:r w:rsidRPr="001F5368">
        <w:rPr>
          <w:rFonts w:ascii="Times New Roman" w:hAnsi="Times New Roman" w:cs="Times New Roman"/>
          <w:sz w:val="24"/>
          <w:szCs w:val="24"/>
        </w:rPr>
        <w:t>659.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doi:10.1016/j.apr.2016.12.014.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Bianco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ore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F.,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Verdecchia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P. Di Carlo, B.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Tomassetti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E. Aru</w:t>
      </w:r>
      <w:r w:rsidR="0033497E">
        <w:rPr>
          <w:rFonts w:ascii="Times New Roman" w:hAnsi="Times New Roman" w:cs="Times New Roman"/>
          <w:sz w:val="24"/>
          <w:szCs w:val="24"/>
        </w:rPr>
        <w:t>ff</w:t>
      </w:r>
      <w:r w:rsidRPr="001F5368">
        <w:rPr>
          <w:rFonts w:ascii="Times New Roman" w:hAnsi="Times New Roman" w:cs="Times New Roman"/>
          <w:sz w:val="24"/>
          <w:szCs w:val="24"/>
        </w:rPr>
        <w:t>o,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Busilacchio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S. Bianco, S. Di Tommaso, and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Colangeli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(2015). Analysis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surface ozone using a recurrent neural network. Science of The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="00687F29">
        <w:rPr>
          <w:rFonts w:ascii="Times New Roman" w:hAnsi="Times New Roman" w:cs="Times New Roman"/>
          <w:sz w:val="24"/>
          <w:szCs w:val="24"/>
        </w:rPr>
        <w:t>Total Environment 514, 379-</w:t>
      </w:r>
      <w:r w:rsidRPr="001F5368">
        <w:rPr>
          <w:rFonts w:ascii="Times New Roman" w:hAnsi="Times New Roman" w:cs="Times New Roman"/>
          <w:sz w:val="24"/>
          <w:szCs w:val="24"/>
        </w:rPr>
        <w:t>387. doi:10.1016/j.scitotenv.2015.01.106.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Brown, S. S. and J. Stutz (2012). Nighttime radical observations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chemistry. Chemica</w:t>
      </w:r>
      <w:r w:rsidR="00687F29">
        <w:rPr>
          <w:rFonts w:ascii="Times New Roman" w:hAnsi="Times New Roman" w:cs="Times New Roman"/>
          <w:sz w:val="24"/>
          <w:szCs w:val="24"/>
        </w:rPr>
        <w:t>l Society Reviews 41 (19), 6405-</w:t>
      </w:r>
      <w:r w:rsidRPr="001F5368">
        <w:rPr>
          <w:rFonts w:ascii="Times New Roman" w:hAnsi="Times New Roman" w:cs="Times New Roman"/>
          <w:sz w:val="24"/>
          <w:szCs w:val="24"/>
        </w:rPr>
        <w:t xml:space="preserve">6447.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10.1039/C2CS35181A.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Calvert, J., J. Orlando, W.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Stockwell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and</w:t>
      </w:r>
      <w:r w:rsidR="001C3ECB">
        <w:rPr>
          <w:rFonts w:ascii="Times New Roman" w:hAnsi="Times New Roman" w:cs="Times New Roman"/>
          <w:sz w:val="24"/>
          <w:szCs w:val="24"/>
        </w:rPr>
        <w:t xml:space="preserve"> T. Wallington (2015). The Mech</w:t>
      </w:r>
      <w:r w:rsidRPr="001F5368">
        <w:rPr>
          <w:rFonts w:ascii="Times New Roman" w:hAnsi="Times New Roman" w:cs="Times New Roman"/>
          <w:sz w:val="24"/>
          <w:szCs w:val="24"/>
        </w:rPr>
        <w:t>anisms of Reactions In</w:t>
      </w:r>
      <w:r w:rsidR="001C3ECB">
        <w:rPr>
          <w:rFonts w:ascii="Times New Roman" w:hAnsi="Times New Roman" w:cs="Times New Roman"/>
          <w:sz w:val="24"/>
          <w:szCs w:val="24"/>
        </w:rPr>
        <w:t>fl</w:t>
      </w:r>
      <w:r w:rsidRPr="001F5368">
        <w:rPr>
          <w:rFonts w:ascii="Times New Roman" w:hAnsi="Times New Roman" w:cs="Times New Roman"/>
          <w:sz w:val="24"/>
          <w:szCs w:val="24"/>
        </w:rPr>
        <w:t>uencing Atmospheric Ozone. Oxford University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Press. ISBN: 978-0-19-023302-0.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Chai, T. and R. R.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Draxler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(2014). Root mean square error (RMSE) or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mean absolute error (MAE)?-Arguments against avoiding RMSE in the</w:t>
      </w:r>
      <w:r w:rsidR="001C3ECB">
        <w:rPr>
          <w:rFonts w:ascii="Times New Roman" w:hAnsi="Times New Roman" w:cs="Times New Roman"/>
          <w:sz w:val="24"/>
          <w:szCs w:val="24"/>
        </w:rPr>
        <w:t xml:space="preserve"> literature. Geoscientifi</w:t>
      </w:r>
      <w:r w:rsidRPr="001F5368">
        <w:rPr>
          <w:rFonts w:ascii="Times New Roman" w:hAnsi="Times New Roman" w:cs="Times New Roman"/>
          <w:sz w:val="24"/>
          <w:szCs w:val="24"/>
        </w:rPr>
        <w:t xml:space="preserve">c Model Development.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10.5194/gmd-7-1247-2014.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Chatterjee, S. K., S. Das, K.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Maharatna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Masi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L.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Santopolo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Colzi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S. Mancuso, and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Vitaletti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(2017). Comparison of decision tree based</w:t>
      </w:r>
      <w:r w:rsidR="001C3ECB">
        <w:rPr>
          <w:rFonts w:ascii="Times New Roman" w:hAnsi="Times New Roman" w:cs="Times New Roman"/>
          <w:sz w:val="24"/>
          <w:szCs w:val="24"/>
        </w:rPr>
        <w:t xml:space="preserve"> classifi</w:t>
      </w:r>
      <w:r w:rsidRPr="001F5368">
        <w:rPr>
          <w:rFonts w:ascii="Times New Roman" w:hAnsi="Times New Roman" w:cs="Times New Roman"/>
          <w:sz w:val="24"/>
          <w:szCs w:val="24"/>
        </w:rPr>
        <w:t>cation strategies to detect external chemical stimuli from raw and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ltered plant electrical response.</w:t>
      </w:r>
      <w:r w:rsidR="001C3ECB">
        <w:rPr>
          <w:rFonts w:ascii="Times New Roman" w:hAnsi="Times New Roman" w:cs="Times New Roman"/>
          <w:sz w:val="24"/>
          <w:szCs w:val="24"/>
        </w:rPr>
        <w:t xml:space="preserve"> Sensors and Actuators B: Chemi</w:t>
      </w:r>
      <w:r w:rsidRPr="001F5368">
        <w:rPr>
          <w:rFonts w:ascii="Times New Roman" w:hAnsi="Times New Roman" w:cs="Times New Roman"/>
          <w:sz w:val="24"/>
          <w:szCs w:val="24"/>
        </w:rPr>
        <w:t xml:space="preserve">cal 249 (Supplement C), 278{295.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10.1016/j.snb.2017.04.071.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Che, Z., 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Purushotham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K. Cho, D. Sontag, and Y. Liu (2016). Recurrent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neural networks for multivariate time series with missing values.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abs/1606.01865. </w:t>
      </w:r>
      <w:r w:rsidR="00613971">
        <w:fldChar w:fldCharType="begin"/>
      </w:r>
      <w:r w:rsidR="00613971">
        <w:instrText xml:space="preserve"> HYPERLINK "http://arxiv.org/abs/1606.01865" </w:instrText>
      </w:r>
      <w:r w:rsidR="00613971">
        <w:fldChar w:fldCharType="separate"/>
      </w:r>
      <w:r w:rsidR="001C3ECB" w:rsidRPr="00FF1C12">
        <w:rPr>
          <w:rStyle w:val="Hyperlink"/>
          <w:rFonts w:ascii="Times New Roman" w:hAnsi="Times New Roman" w:cs="Times New Roman"/>
          <w:sz w:val="24"/>
          <w:szCs w:val="24"/>
        </w:rPr>
        <w:t>http://arxiv.org/abs/1606.01865</w:t>
      </w:r>
      <w:r w:rsidR="00613971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Cho, J. H. and P. U.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Kurup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(2011). De</w:t>
      </w:r>
      <w:r w:rsidR="001C3ECB">
        <w:rPr>
          <w:rFonts w:ascii="Times New Roman" w:hAnsi="Times New Roman" w:cs="Times New Roman"/>
          <w:sz w:val="24"/>
          <w:szCs w:val="24"/>
        </w:rPr>
        <w:t>cision tree approach for classifi</w:t>
      </w:r>
      <w:r w:rsidRPr="001F5368">
        <w:rPr>
          <w:rFonts w:ascii="Times New Roman" w:hAnsi="Times New Roman" w:cs="Times New Roman"/>
          <w:sz w:val="24"/>
          <w:szCs w:val="24"/>
        </w:rPr>
        <w:t>cation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dimensionality reduction of electronic nose data. Sensors and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Actuators B: Chemical 160 (1), 542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548.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10.1016/j.snb.2011.08.027.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Chollet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F. et al. (2015).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: Deep learning library for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Tensor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ow. github.com/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fchollet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. </w:t>
      </w:r>
      <w:r w:rsidR="00613971">
        <w:fldChar w:fldCharType="begin"/>
      </w:r>
      <w:r w:rsidR="00613971">
        <w:instrText xml:space="preserve"> HYPERLINK "http://github.com/fchollet/keras" </w:instrText>
      </w:r>
      <w:r w:rsidR="00613971">
        <w:fldChar w:fldCharType="separate"/>
      </w:r>
      <w:r w:rsidR="001C3ECB" w:rsidRPr="00FF1C12">
        <w:rPr>
          <w:rStyle w:val="Hyperlink"/>
          <w:rFonts w:ascii="Times New Roman" w:hAnsi="Times New Roman" w:cs="Times New Roman"/>
          <w:sz w:val="24"/>
          <w:szCs w:val="24"/>
        </w:rPr>
        <w:t>http://github.com/fchollet/keras</w:t>
      </w:r>
      <w:r w:rsidR="00613971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Cooper, O. R.,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Stohl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M. Trainer, A. M. Thompson, J. C. Witte, S. J.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Oltmans, G. Morris, K. E. Pickering, J. H. Crawford, G. Chen, R. C.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Cohen, T. H. Bertram, P. Wooldridge, A. Perring, W. H.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Brune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J. Merrill,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J. L. Moody, D.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Tarasick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Ndlec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G. Forbes, M. 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Newchurch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F. 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Schmidlin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B. J. Johnson, 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Turquety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S. L.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Baughcum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X. Ren,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F.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Fehsenfeld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 F. Meagher, N.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Spichtinger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C. C. Brown, S. A. Mc-Keen, I. 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McDermid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and T. Leblanc (2006). Large upper tropospheric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ozone enhancements above midlatitude North America during summer: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situ evidence from the IONS and MOZAIC ozone measurement network.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Journal of Geophysical Research: Atmospheres 111 (D24), n/a{n/a.10.1029/2006JD007306.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Crosman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E. T. and J. D.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Horel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(2010). Sea and lake breezes: A review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numerical studies. Boundary-Layer Meteorology 137 (1), 1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29.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10.1007/s10546-010-9517-9.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CSB (2016). Chapter 3 population. Report, State of Kuwait Central Statistic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Bureau. </w:t>
      </w:r>
      <w:r w:rsidR="00613971">
        <w:fldChar w:fldCharType="begin"/>
      </w:r>
      <w:r w:rsidR="00613971">
        <w:instrText xml:space="preserve"> HYPERLINK "https://www.csb.gov.kw/Socan_Statistic_EN.aspx?ID=67" </w:instrText>
      </w:r>
      <w:r w:rsidR="00613971">
        <w:fldChar w:fldCharType="separate"/>
      </w:r>
      <w:r w:rsidR="001C3ECB" w:rsidRPr="00FF1C12">
        <w:rPr>
          <w:rStyle w:val="Hyperlink"/>
          <w:rFonts w:ascii="Times New Roman" w:hAnsi="Times New Roman" w:cs="Times New Roman"/>
          <w:sz w:val="24"/>
          <w:szCs w:val="24"/>
        </w:rPr>
        <w:t>https://www.csb.gov.kw/Socan_Statistic_EN.aspx?ID=67</w:t>
      </w:r>
      <w:r w:rsidR="00613971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Cuxart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J., M.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Jimnez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M. T.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Prtenjak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B.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Grisogono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(2014). Study of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 sea-breeze case through momentum, temperature, and turbulence budgets.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Journal of Applied Meteorology and Climatology 53 (11), 2589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>2609.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10.1175/JAMC-D-14-0007.1.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Oñ</w:t>
      </w:r>
      <w:r w:rsidR="001F5368" w:rsidRPr="001F536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F5368" w:rsidRPr="001F5368">
        <w:rPr>
          <w:rFonts w:ascii="Times New Roman" w:hAnsi="Times New Roman" w:cs="Times New Roman"/>
          <w:sz w:val="24"/>
          <w:szCs w:val="24"/>
        </w:rPr>
        <w:t>, J. and C.</w:t>
      </w:r>
      <w:r>
        <w:rPr>
          <w:rFonts w:ascii="Times New Roman" w:hAnsi="Times New Roman" w:cs="Times New Roman"/>
          <w:sz w:val="24"/>
          <w:szCs w:val="24"/>
        </w:rPr>
        <w:t xml:space="preserve"> Garrido (2014</w:t>
      </w:r>
      <w:r w:rsidR="001F5368" w:rsidRPr="001F5368">
        <w:rPr>
          <w:rFonts w:ascii="Times New Roman" w:hAnsi="Times New Roman" w:cs="Times New Roman"/>
          <w:sz w:val="24"/>
          <w:szCs w:val="24"/>
        </w:rPr>
        <w:t>). Extracting the contribution of independent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variables in neural network models: a new approach to handle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5368" w:rsidRPr="001F5368">
        <w:rPr>
          <w:rFonts w:ascii="Times New Roman" w:hAnsi="Times New Roman" w:cs="Times New Roman"/>
          <w:sz w:val="24"/>
          <w:szCs w:val="24"/>
        </w:rPr>
        <w:t>instability. Neural Computing and Applications 25 (3), 859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="001F5368" w:rsidRPr="001F5368">
        <w:rPr>
          <w:rFonts w:ascii="Times New Roman" w:hAnsi="Times New Roman" w:cs="Times New Roman"/>
          <w:sz w:val="24"/>
          <w:szCs w:val="24"/>
        </w:rPr>
        <w:t>869.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Dozat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T. (2016). Incorporating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Nesterov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momentum into ADAM.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4th International Conference on Learning Representations.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="00613971">
        <w:fldChar w:fldCharType="begin"/>
      </w:r>
      <w:r w:rsidR="00613971">
        <w:instrText xml:space="preserve"> HYPERLINK "https://openreview.net/pdf?id=OM0jvwB8jIp57ZJjtNEZ" </w:instrText>
      </w:r>
      <w:r w:rsidR="00613971">
        <w:fldChar w:fldCharType="separate"/>
      </w:r>
      <w:r w:rsidR="001C3ECB" w:rsidRPr="00FF1C12">
        <w:rPr>
          <w:rStyle w:val="Hyperlink"/>
          <w:rFonts w:ascii="Times New Roman" w:hAnsi="Times New Roman" w:cs="Times New Roman"/>
          <w:sz w:val="24"/>
          <w:szCs w:val="24"/>
        </w:rPr>
        <w:t>https://openreview.net/pdf?id=OM0jvwB8jIp57ZJjtNEZ</w:t>
      </w:r>
      <w:r w:rsidR="00613971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Duchi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J., E. </w:t>
      </w:r>
      <w:proofErr w:type="spellStart"/>
      <w:r w:rsidR="001C3ECB">
        <w:rPr>
          <w:rFonts w:ascii="Times New Roman" w:hAnsi="Times New Roman" w:cs="Times New Roman"/>
          <w:sz w:val="24"/>
          <w:szCs w:val="24"/>
        </w:rPr>
        <w:t>Hazan</w:t>
      </w:r>
      <w:proofErr w:type="spellEnd"/>
      <w:r w:rsidR="001C3ECB">
        <w:rPr>
          <w:rFonts w:ascii="Times New Roman" w:hAnsi="Times New Roman" w:cs="Times New Roman"/>
          <w:sz w:val="24"/>
          <w:szCs w:val="24"/>
        </w:rPr>
        <w:t>, and Y. Singer (2011</w:t>
      </w:r>
      <w:r w:rsidRPr="001F5368">
        <w:rPr>
          <w:rFonts w:ascii="Times New Roman" w:hAnsi="Times New Roman" w:cs="Times New Roman"/>
          <w:sz w:val="24"/>
          <w:szCs w:val="24"/>
        </w:rPr>
        <w:t>). Adaptive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subgradient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methods for online learning and stochastic optimization.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Journal of Machine Learning Research 12, 2121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>2159.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http://dl.acm.org/citation.cfm?id=1953048.2021068.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Elangasinghe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M. A., N. Singhal, K. N. Dirks, J. A. Salmond, and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Samarasinghe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(2014). Complex time series analysis of PM</w:t>
      </w:r>
      <w:r w:rsidRPr="001F5368">
        <w:rPr>
          <w:rFonts w:ascii="Times New Roman" w:hAnsi="Times New Roman" w:cs="Times New Roman"/>
          <w:sz w:val="16"/>
          <w:szCs w:val="16"/>
        </w:rPr>
        <w:t xml:space="preserve">10 </w:t>
      </w:r>
      <w:r w:rsidRPr="001F5368">
        <w:rPr>
          <w:rFonts w:ascii="Times New Roman" w:hAnsi="Times New Roman" w:cs="Times New Roman"/>
          <w:sz w:val="24"/>
          <w:szCs w:val="24"/>
        </w:rPr>
        <w:t>and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PM</w:t>
      </w:r>
      <w:r w:rsidRPr="001F5368">
        <w:rPr>
          <w:rFonts w:ascii="Times New Roman" w:hAnsi="Times New Roman" w:cs="Times New Roman"/>
          <w:sz w:val="16"/>
          <w:szCs w:val="16"/>
        </w:rPr>
        <w:t xml:space="preserve">2:5 </w:t>
      </w:r>
      <w:r w:rsidRPr="001F5368">
        <w:rPr>
          <w:rFonts w:ascii="Times New Roman" w:hAnsi="Times New Roman" w:cs="Times New Roman"/>
          <w:sz w:val="24"/>
          <w:szCs w:val="24"/>
        </w:rPr>
        <w:t>for a coastal site using arti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cial neural network modelling and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k-means clustering. Atmospheric Environment 94, 106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116.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10.1016/j.atmosenv.2014.04.051.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Ettouney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R. S., F. 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Mjalli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 G.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Zaki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M.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ElRifai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H.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Ettouney</w:t>
      </w:r>
      <w:proofErr w:type="spellEnd"/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(2009). Forecastin</w:t>
      </w:r>
      <w:r w:rsidR="001C3ECB">
        <w:rPr>
          <w:rFonts w:ascii="Times New Roman" w:hAnsi="Times New Roman" w:cs="Times New Roman"/>
          <w:sz w:val="24"/>
          <w:szCs w:val="24"/>
        </w:rPr>
        <w:t>g of ozone pollution using artifi</w:t>
      </w:r>
      <w:r w:rsidRPr="001F5368">
        <w:rPr>
          <w:rFonts w:ascii="Times New Roman" w:hAnsi="Times New Roman" w:cs="Times New Roman"/>
          <w:sz w:val="24"/>
          <w:szCs w:val="24"/>
        </w:rPr>
        <w:t>cial neural networks.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Management of Environmental Quality: An International Journal 20 (6),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668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683.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10.1108/14777830910990843.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Fan, J., Q. Li, 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Hou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X. Feng, H.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Karimian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and S. Lin (2017, August). A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spatiotemporal prediction framework for air pollution based on deep RNN.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2nd International Symposium on Spatiotemporal Computing, Volume V-4/W2, pp. 15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>22. ISPRS Annals of the Photogrammetry, Remote Sensing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and Spatial Information Sciences. DOI:10.5194/isprs-annals-IV-4-W2-15-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2017.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Feng, Y., W. Zhang, D. Sun, and L. Zhang (2011). Ozone concentration forecast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method based on genetic algorithm optimized back propagation neural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networks and sup</w:t>
      </w:r>
      <w:r w:rsidR="001C3ECB">
        <w:rPr>
          <w:rFonts w:ascii="Times New Roman" w:hAnsi="Times New Roman" w:cs="Times New Roman"/>
          <w:sz w:val="24"/>
          <w:szCs w:val="24"/>
        </w:rPr>
        <w:t>port vector machine data classifi</w:t>
      </w:r>
      <w:r w:rsidRPr="001F5368">
        <w:rPr>
          <w:rFonts w:ascii="Times New Roman" w:hAnsi="Times New Roman" w:cs="Times New Roman"/>
          <w:sz w:val="24"/>
          <w:szCs w:val="24"/>
        </w:rPr>
        <w:t>cation. Atmospheric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Environment 45 (11), 1979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1985.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10.1016/j.atmosenv.2011.01.022.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Finlayson-Pitts, B. and J. J.N. Pitts (1993). Atmospheric chemistry of tropospheric</w:t>
      </w:r>
      <w:r w:rsidR="001C3ECB">
        <w:rPr>
          <w:rFonts w:ascii="Times New Roman" w:hAnsi="Times New Roman" w:cs="Times New Roman"/>
          <w:sz w:val="24"/>
          <w:szCs w:val="24"/>
        </w:rPr>
        <w:t xml:space="preserve"> ozone formation: Scientifi</w:t>
      </w:r>
      <w:r w:rsidRPr="001F5368">
        <w:rPr>
          <w:rFonts w:ascii="Times New Roman" w:hAnsi="Times New Roman" w:cs="Times New Roman"/>
          <w:sz w:val="24"/>
          <w:szCs w:val="24"/>
        </w:rPr>
        <w:t>c and regulatory implications. Air &amp;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Waste 43 (8), 1091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1100.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10.1080/1073161X.1993.10467187.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Fr</w:t>
      </w:r>
      <w:r w:rsidR="001C3ECB">
        <w:rPr>
          <w:rFonts w:ascii="Times New Roman" w:hAnsi="Times New Roman" w:cs="Times New Roman"/>
          <w:sz w:val="24"/>
          <w:szCs w:val="24"/>
        </w:rPr>
        <w:t xml:space="preserve">eeman, B., B. Gharabaghi, J. </w:t>
      </w:r>
      <w:proofErr w:type="spellStart"/>
      <w:r w:rsidR="001C3ECB">
        <w:rPr>
          <w:rFonts w:ascii="Times New Roman" w:hAnsi="Times New Roman" w:cs="Times New Roman"/>
          <w:sz w:val="24"/>
          <w:szCs w:val="24"/>
        </w:rPr>
        <w:t>Thé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M. Munshed, S. Faisal, M. Abdullah,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A.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Aseed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(2017). Mapping air quality zones for coastal urban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centers. Journal of the Air &amp; Waste Management Association 67 (5), 565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581.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10.1080/10962247.2016.1265025.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 xml:space="preserve">Freeman, B., E. McBean, B. Gharabaghi, and 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</w:t>
      </w:r>
      <w:r w:rsidR="001C3ECB">
        <w:rPr>
          <w:rFonts w:ascii="Times New Roman" w:hAnsi="Times New Roman" w:cs="Times New Roman"/>
          <w:sz w:val="24"/>
          <w:szCs w:val="24"/>
        </w:rPr>
        <w:t>é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(2017). Evaluation of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air quality zone classi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cation methods based on ambient air concentration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exposure. Journal of the Air &amp; Waste Management Association 67 (5),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550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564.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10.1080/10962247.2016.1263585.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Gal, Y. and Z.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(2016). A theoretically grounded application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of dropout in recurrent neural networks.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e-prints 1512.05287.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https://arxiv.org/abs/1512.05287v5.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Gardner, M. W. and S. R. Dorling (1998). </w:t>
      </w:r>
      <w:r w:rsidR="001C3ECB" w:rsidRPr="001F5368">
        <w:rPr>
          <w:rFonts w:ascii="Times New Roman" w:hAnsi="Times New Roman" w:cs="Times New Roman"/>
          <w:sz w:val="24"/>
          <w:szCs w:val="24"/>
        </w:rPr>
        <w:t>Arti</w:t>
      </w:r>
      <w:r w:rsidR="001C3ECB">
        <w:rPr>
          <w:rFonts w:ascii="Times New Roman" w:hAnsi="Times New Roman" w:cs="Times New Roman"/>
          <w:sz w:val="24"/>
          <w:szCs w:val="24"/>
        </w:rPr>
        <w:t>fi</w:t>
      </w:r>
      <w:r w:rsidR="001C3ECB" w:rsidRPr="001F5368">
        <w:rPr>
          <w:rFonts w:ascii="Times New Roman" w:hAnsi="Times New Roman" w:cs="Times New Roman"/>
          <w:sz w:val="24"/>
          <w:szCs w:val="24"/>
        </w:rPr>
        <w:t>cial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neural networks (the multilayer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perceptron) A review of applications in the atmospheric sciences.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Atmospheric Environment 32 (1415), 2627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2636.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10.1016/S1352-2310(97)00447-0.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Gheyas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I. A. and L. S. Smith (2011). A novel neural network ensemble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architecture for time series forecasting. Neurocomputing 74 (18), 3855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3864.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10.1016/j.neucom.2011.08.005.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Glavas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S. D. and E.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Sazakli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(2011). Ozone long-range transport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the Balkans. Atmospheric Environment 45 (8), 1615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1626.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10.1016/j.atmosenv.2010.11.030.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Gomez, P.,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Nebot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S. Ribeiro, R.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Alquzar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Mugica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F.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Wotawa</w:t>
      </w:r>
      <w:proofErr w:type="spellEnd"/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(2003). Local maximum ozone concentration prediction using soft computing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methodologies. Systems Analysis Modelling Simulation 43 (8), 1011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1031.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10.1080/0232929031000081244.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I., Y.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Courville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(2016). Deep Learning. MIT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Press. ISBN: 9780262035613.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Graves, A. (2013). Generating sequences with recurrent neural networks.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abs/1308.0850. </w:t>
      </w:r>
      <w:r w:rsidR="00613971">
        <w:fldChar w:fldCharType="begin"/>
      </w:r>
      <w:r w:rsidR="00613971">
        <w:instrText xml:space="preserve"> HYPERLINK "http://arxiv.org/abs/1308.0850" </w:instrText>
      </w:r>
      <w:r w:rsidR="00613971">
        <w:fldChar w:fldCharType="separate"/>
      </w:r>
      <w:r w:rsidR="001C3ECB" w:rsidRPr="00FF1C12">
        <w:rPr>
          <w:rStyle w:val="Hyperlink"/>
          <w:rFonts w:ascii="Times New Roman" w:hAnsi="Times New Roman" w:cs="Times New Roman"/>
          <w:sz w:val="24"/>
          <w:szCs w:val="24"/>
        </w:rPr>
        <w:t>http://arxiv.org/abs/1308.0850</w:t>
      </w:r>
      <w:r w:rsidR="00613971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Graves, A., A. Mohamed, and G. E. Hinton (2013). Speech recognition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with deep recurrent neural networks.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abs/1303.5778.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="00613971">
        <w:fldChar w:fldCharType="begin"/>
      </w:r>
      <w:r w:rsidR="00613971">
        <w:instrText xml:space="preserve"> HYPERLINK "http://arxiv.org/abs/1303.5778" </w:instrText>
      </w:r>
      <w:r w:rsidR="00613971">
        <w:fldChar w:fldCharType="separate"/>
      </w:r>
      <w:r w:rsidR="001C3ECB" w:rsidRPr="00FF1C12">
        <w:rPr>
          <w:rStyle w:val="Hyperlink"/>
          <w:rFonts w:ascii="Times New Roman" w:hAnsi="Times New Roman" w:cs="Times New Roman"/>
          <w:sz w:val="24"/>
          <w:szCs w:val="24"/>
        </w:rPr>
        <w:t>http://arxiv.org/abs/1303.5778</w:t>
      </w:r>
      <w:r w:rsidR="00613971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 xml:space="preserve">Hinton, G. E. and 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Osindero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(2006, July). A fast learning algorithm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for deep belief nets. Neural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. 18 (7), 1527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1554.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10.1162/neco.2006.18.7.1527.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Hochreiter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S. and 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Schmidhuber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(1997). Long short-term memory. Neural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Computation 9 (8), 1735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1780.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10.1162/neco.1997.9.8.1735.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Hyndman, R. and G.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Athanasopoulos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(2013). Forecasting: principles and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practice, Chapter 8.7 ARIMA modelling in R. Melbourne, Australia: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OTexts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ins w:id="186" w:author="Brian Freeman" w:date="2018-01-17T13:13:00Z">
        <w:r w:rsidR="000D74D2">
          <w:rPr>
            <w:rFonts w:ascii="Times New Roman" w:hAnsi="Times New Roman" w:cs="Times New Roman"/>
            <w:sz w:val="24"/>
            <w:szCs w:val="24"/>
          </w:rPr>
          <w:t>(</w:t>
        </w:r>
      </w:ins>
      <w:r w:rsidRPr="001F5368">
        <w:rPr>
          <w:rFonts w:ascii="Times New Roman" w:hAnsi="Times New Roman" w:cs="Times New Roman"/>
          <w:sz w:val="24"/>
          <w:szCs w:val="24"/>
        </w:rPr>
        <w:t>Accessed 12 Jan 2018</w:t>
      </w:r>
      <w:ins w:id="187" w:author="Brian Freeman" w:date="2018-01-17T13:13:00Z">
        <w:r w:rsidR="000D74D2">
          <w:rPr>
            <w:rFonts w:ascii="Times New Roman" w:hAnsi="Times New Roman" w:cs="Times New Roman"/>
            <w:sz w:val="24"/>
            <w:szCs w:val="24"/>
          </w:rPr>
          <w:t>)</w:t>
        </w:r>
      </w:ins>
      <w:r w:rsidRPr="001F536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Junger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W. L. and A. Ponce de Leon (2015). Imputation of missing data in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time series for air pollutants. Atmospheric Environment 102, 96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104.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10.1016/j.atmosenv.2014.11.049.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Junninen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H., H. Niska, K.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Tuppurainen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Ruuskanen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Kolehmainen</w:t>
      </w:r>
      <w:proofErr w:type="spellEnd"/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(2004). Methods for imputation of missing values in air quality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data sets. Atmospheric Environment 38 (18), 2895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2907.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10.1016/j.atmosenv.2004.02.026.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KAMCO (2013</w:t>
      </w:r>
      <w:r w:rsidR="001C3ECB">
        <w:rPr>
          <w:rFonts w:ascii="Times New Roman" w:hAnsi="Times New Roman" w:cs="Times New Roman"/>
          <w:sz w:val="24"/>
          <w:szCs w:val="24"/>
        </w:rPr>
        <w:t>). State of Kuwait: Economic &amp; Fi</w:t>
      </w:r>
      <w:r w:rsidRPr="001F5368">
        <w:rPr>
          <w:rFonts w:ascii="Times New Roman" w:hAnsi="Times New Roman" w:cs="Times New Roman"/>
          <w:sz w:val="24"/>
          <w:szCs w:val="24"/>
        </w:rPr>
        <w:t>nancial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facts. Report, KIPCO Asset Management Company KSC.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http://www.kamconline.com/Temp/Reports/48218661-476e-43f1-8d12-ecc124e90e93.pdf.</w:t>
      </w:r>
    </w:p>
    <w:p w:rsidR="001C3ECB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KEPA (2017, June). Decree no. 8 of 2017 Promulgating the bylaws in accordance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with the protection of external air against pollution. Kuwait Al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Yom 1345.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Kingma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D. P. and J. Ba (2014). Adam: A method for stochastic optimization.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abs/1412.6980. </w:t>
      </w:r>
      <w:r w:rsidR="00613971">
        <w:fldChar w:fldCharType="begin"/>
      </w:r>
      <w:r w:rsidR="00613971">
        <w:instrText xml:space="preserve"> HYPERLINK "http://arxiv.org/abs/1412.6980" </w:instrText>
      </w:r>
      <w:r w:rsidR="00613971">
        <w:fldChar w:fldCharType="separate"/>
      </w:r>
      <w:r w:rsidR="001C3ECB" w:rsidRPr="00FF1C12">
        <w:rPr>
          <w:rStyle w:val="Hyperlink"/>
          <w:rFonts w:ascii="Times New Roman" w:hAnsi="Times New Roman" w:cs="Times New Roman"/>
          <w:sz w:val="24"/>
          <w:szCs w:val="24"/>
        </w:rPr>
        <w:t>http://arxiv.org/abs/1412.6980</w:t>
      </w:r>
      <w:r w:rsidR="00613971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Kuhlbusch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T. A. J., P. Quincey, G.W. Fuller, F. Kelly, I.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Mudway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M. Viana,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X.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Querol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Alastuey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Katsouyanni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E.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Weijers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Borowiak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R. Gehrig,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Hueglin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Bruckmann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O.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Favez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Sciare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B. Ho</w:t>
      </w:r>
      <w:r w:rsidR="001C3ECB">
        <w:rPr>
          <w:rFonts w:ascii="Times New Roman" w:hAnsi="Times New Roman" w:cs="Times New Roman"/>
          <w:sz w:val="24"/>
          <w:szCs w:val="24"/>
        </w:rPr>
        <w:t>ff</w:t>
      </w:r>
      <w:r w:rsidRPr="001F5368">
        <w:rPr>
          <w:rFonts w:ascii="Times New Roman" w:hAnsi="Times New Roman" w:cs="Times New Roman"/>
          <w:sz w:val="24"/>
          <w:szCs w:val="24"/>
        </w:rPr>
        <w:t>mann,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K.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EspenYttri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K.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Torseth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U. Sager,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Asbach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U.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Quass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(2014). New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directions: The future of European urban air quality monitoring. Atmospheric Environment 87, 258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260.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10.1016/j.atmosenv.2014.01.012.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Kurt, A., B.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Gulbagci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F.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Karaca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O.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Alagha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(2008). An online air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pollution forecasting system using neura</w:t>
      </w:r>
      <w:r w:rsidR="001C3ECB">
        <w:rPr>
          <w:rFonts w:ascii="Times New Roman" w:hAnsi="Times New Roman" w:cs="Times New Roman"/>
          <w:sz w:val="24"/>
          <w:szCs w:val="24"/>
        </w:rPr>
        <w:t>l networks. Environment Interna</w:t>
      </w:r>
      <w:r w:rsidRPr="001F5368">
        <w:rPr>
          <w:rFonts w:ascii="Times New Roman" w:hAnsi="Times New Roman" w:cs="Times New Roman"/>
          <w:sz w:val="24"/>
          <w:szCs w:val="24"/>
        </w:rPr>
        <w:t>tional 34 (5), 592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598.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10.1016/j.envint.2007.12.020.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Le, H. Q., S. A. Batterman, and R. L. Wahl (2007). Reproducibility and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imputation of air toxics data. Journal of Environmental Monitoring 9 (12),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1358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1372.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10.1039/B709816B.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Lelieveld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 and F.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Dentener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(2000). What controls tropospheric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ozone? Journal of Geophysical Research 105 (D3), 3531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3551.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10.1029/1999JD901011.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Liu, P.-W. G. (2007). Establishment of a Box-Jenkins multivariate timeseries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model to simulate ground-level peak daily one-hour ozone concentrations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at Ta-Liao in Taiwan. Journal of the Air &amp; Waste Management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Association 57 (9), 1078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>1090. doi:10.3155/1047-3289.57.9.1078.</w:t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Loh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W.-Y. (2011). Classi</w:t>
      </w:r>
      <w:r w:rsidR="0033497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cation and reg</w:t>
      </w:r>
      <w:r w:rsidR="001C3ECB">
        <w:rPr>
          <w:rFonts w:ascii="Times New Roman" w:hAnsi="Times New Roman" w:cs="Times New Roman"/>
          <w:sz w:val="24"/>
          <w:szCs w:val="24"/>
        </w:rPr>
        <w:t>ression trees. Wiley Interdisci</w:t>
      </w:r>
      <w:r w:rsidRPr="001F5368">
        <w:rPr>
          <w:rFonts w:ascii="Times New Roman" w:hAnsi="Times New Roman" w:cs="Times New Roman"/>
          <w:sz w:val="24"/>
          <w:szCs w:val="24"/>
        </w:rPr>
        <w:t>plinary Reviews: Data Mining and Knowledge Discovery 1 (1), 14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23.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10.1002/widm.8.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Lu, W. Z. and W. J. Wang (2005). Potential assessment of the support vector</w:t>
      </w:r>
      <w:r w:rsidR="001C3ECB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machine method in forecasting ambi</w:t>
      </w:r>
      <w:r w:rsidR="001C3ECB">
        <w:rPr>
          <w:rFonts w:ascii="Times New Roman" w:hAnsi="Times New Roman" w:cs="Times New Roman"/>
          <w:sz w:val="24"/>
          <w:szCs w:val="24"/>
        </w:rPr>
        <w:t>ent air pollutant trends. Chemo</w:t>
      </w:r>
      <w:r w:rsidRPr="001F5368">
        <w:rPr>
          <w:rFonts w:ascii="Times New Roman" w:hAnsi="Times New Roman" w:cs="Times New Roman"/>
          <w:sz w:val="24"/>
          <w:szCs w:val="24"/>
        </w:rPr>
        <w:t>sphere 59 (5), 693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701.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10.1016/j.chemosphere.2004.10.032.</w:t>
      </w:r>
    </w:p>
    <w:p w:rsidR="001C3ECB" w:rsidRPr="001F5368" w:rsidRDefault="001C3EC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Luna, A. S., M. L. L. Paredes, G. C. G. de Oliveira, and S.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Corra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(2014).</w:t>
      </w:r>
      <w:r w:rsidR="00217F2E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Prediction of ozone concentration in tropospheric levels using arti</w:t>
      </w:r>
      <w:r w:rsidR="00217F2E">
        <w:rPr>
          <w:rFonts w:ascii="Times New Roman" w:hAnsi="Times New Roman" w:cs="Times New Roman"/>
          <w:sz w:val="24"/>
          <w:szCs w:val="24"/>
        </w:rPr>
        <w:t>fi</w:t>
      </w:r>
      <w:r w:rsidRPr="001F5368">
        <w:rPr>
          <w:rFonts w:ascii="Times New Roman" w:hAnsi="Times New Roman" w:cs="Times New Roman"/>
          <w:sz w:val="24"/>
          <w:szCs w:val="24"/>
        </w:rPr>
        <w:t>cial neural</w:t>
      </w:r>
      <w:r w:rsidR="00217F2E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networks and support vector machine </w:t>
      </w:r>
      <w:r w:rsidR="00217F2E">
        <w:rPr>
          <w:rFonts w:ascii="Times New Roman" w:hAnsi="Times New Roman" w:cs="Times New Roman"/>
          <w:sz w:val="24"/>
          <w:szCs w:val="24"/>
        </w:rPr>
        <w:t>at Rio de Janeiro, Brazil. Atmo</w:t>
      </w:r>
      <w:r w:rsidRPr="001F5368">
        <w:rPr>
          <w:rFonts w:ascii="Times New Roman" w:hAnsi="Times New Roman" w:cs="Times New Roman"/>
          <w:sz w:val="24"/>
          <w:szCs w:val="24"/>
        </w:rPr>
        <w:t>spheric Environment 98, 98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104.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10.1016/j.atmosenv.2014.08.060.</w:t>
      </w:r>
    </w:p>
    <w:p w:rsidR="00217F2E" w:rsidRPr="001F5368" w:rsidRDefault="00217F2E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Malley, C. S., D. K.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Henze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Kuylenstierna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H. W.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Vallack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Y. Davila,</w:t>
      </w:r>
      <w:r w:rsidR="00217F2E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S. C.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Anenberg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M. C. Turner, and M. R. Ashmore (2017). Updated global</w:t>
      </w:r>
      <w:r w:rsidR="00217F2E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estimates of r</w:t>
      </w:r>
      <w:r w:rsidR="0084496F">
        <w:rPr>
          <w:rFonts w:ascii="Times New Roman" w:hAnsi="Times New Roman" w:cs="Times New Roman"/>
          <w:sz w:val="24"/>
          <w:szCs w:val="24"/>
        </w:rPr>
        <w:t>espiratory mortality in adults &gt;</w:t>
      </w:r>
      <w:r w:rsidRPr="001F5368">
        <w:rPr>
          <w:rFonts w:ascii="Times New Roman" w:hAnsi="Times New Roman" w:cs="Times New Roman"/>
          <w:sz w:val="24"/>
          <w:szCs w:val="24"/>
        </w:rPr>
        <w:t>30 years of age attributable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to long-term ozone exposure. Environmental Health Perspectives 125 (8).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10.1289/EHP1390.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4026D" w:rsidRDefault="001F5368" w:rsidP="009402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Narang, S., E.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Elsen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G.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Diamos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and S. Sengupta (2017). Exploring sparsity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in recurrent neural networks.</w:t>
      </w:r>
      <w:r w:rsidR="00940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026D" w:rsidRPr="001F5368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="0094026D" w:rsidRPr="001F5368">
        <w:rPr>
          <w:rFonts w:ascii="Times New Roman" w:hAnsi="Times New Roman" w:cs="Times New Roman"/>
          <w:sz w:val="24"/>
          <w:szCs w:val="24"/>
        </w:rPr>
        <w:t xml:space="preserve"> </w:t>
      </w:r>
      <w:r w:rsidR="0094026D" w:rsidRPr="0094026D">
        <w:rPr>
          <w:rFonts w:ascii="Times New Roman" w:hAnsi="Times New Roman" w:cs="Times New Roman"/>
          <w:sz w:val="24"/>
          <w:szCs w:val="24"/>
        </w:rPr>
        <w:t>abs/1704.05119</w:t>
      </w:r>
      <w:r w:rsidR="0094026D" w:rsidRPr="001F5368">
        <w:rPr>
          <w:rFonts w:ascii="Times New Roman" w:hAnsi="Times New Roman" w:cs="Times New Roman"/>
          <w:sz w:val="24"/>
          <w:szCs w:val="24"/>
        </w:rPr>
        <w:t xml:space="preserve">. </w:t>
      </w:r>
      <w:r w:rsidR="0094026D" w:rsidRPr="0094026D">
        <w:rPr>
          <w:rFonts w:ascii="Times New Roman" w:hAnsi="Times New Roman" w:cs="Times New Roman"/>
          <w:sz w:val="24"/>
          <w:szCs w:val="24"/>
        </w:rPr>
        <w:t>http://arxiv.org/abs/1704.05119</w:t>
      </w:r>
      <w:r w:rsidR="0094026D" w:rsidRPr="001F5368">
        <w:rPr>
          <w:rFonts w:ascii="Times New Roman" w:hAnsi="Times New Roman" w:cs="Times New Roman"/>
          <w:sz w:val="24"/>
          <w:szCs w:val="24"/>
        </w:rPr>
        <w:t>.</w:t>
      </w: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Nesterov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Y. (1983). A method of solving a convex programming problem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="0094026D">
        <w:rPr>
          <w:rFonts w:ascii="Times New Roman" w:hAnsi="Times New Roman" w:cs="Times New Roman"/>
          <w:sz w:val="24"/>
          <w:szCs w:val="24"/>
        </w:rPr>
        <w:t>with convergence rate O(1/</w:t>
      </w:r>
      <w:r w:rsidRPr="001F5368">
        <w:rPr>
          <w:rFonts w:ascii="Times New Roman" w:hAnsi="Times New Roman" w:cs="Times New Roman"/>
          <w:sz w:val="24"/>
          <w:szCs w:val="24"/>
        </w:rPr>
        <w:t>k</w:t>
      </w:r>
      <w:r w:rsidR="0094026D" w:rsidRPr="0094026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F5368">
        <w:rPr>
          <w:rFonts w:ascii="Times New Roman" w:hAnsi="Times New Roman" w:cs="Times New Roman"/>
          <w:sz w:val="24"/>
          <w:szCs w:val="24"/>
        </w:rPr>
        <w:t xml:space="preserve">). Soviet Mathematics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Doklady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27 (2), 372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376. </w:t>
      </w:r>
      <w:r w:rsidR="0084496F" w:rsidRPr="0094026D">
        <w:rPr>
          <w:rFonts w:ascii="Times New Roman" w:hAnsi="Times New Roman" w:cs="Times New Roman"/>
          <w:sz w:val="24"/>
          <w:szCs w:val="24"/>
        </w:rPr>
        <w:t>https://arxiv.org/pdf/1510.08740.pdf</w:t>
      </w:r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Papaleonidas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A. and L.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Iliadis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(2013). Neurocomputing techniques to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dynamically forecast spatiotemporal a</w:t>
      </w:r>
      <w:r w:rsidR="0084496F">
        <w:rPr>
          <w:rFonts w:ascii="Times New Roman" w:hAnsi="Times New Roman" w:cs="Times New Roman"/>
          <w:sz w:val="24"/>
          <w:szCs w:val="24"/>
        </w:rPr>
        <w:t>ir pollution data. Evolving Sys</w:t>
      </w:r>
      <w:r w:rsidRPr="001F5368">
        <w:rPr>
          <w:rFonts w:ascii="Times New Roman" w:hAnsi="Times New Roman" w:cs="Times New Roman"/>
          <w:sz w:val="24"/>
          <w:szCs w:val="24"/>
        </w:rPr>
        <w:t>tems 4 (4), 221</w:t>
      </w:r>
      <w:r w:rsidR="00687F29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233.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10.1007/s12530-013-9078-5.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Pascanu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R., T.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Mikolov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</w:t>
      </w:r>
      <w:r w:rsidR="0084496F">
        <w:rPr>
          <w:rFonts w:ascii="Times New Roman" w:hAnsi="Times New Roman" w:cs="Times New Roman"/>
          <w:sz w:val="24"/>
          <w:szCs w:val="24"/>
        </w:rPr>
        <w:t xml:space="preserve">nd Y. </w:t>
      </w:r>
      <w:proofErr w:type="spellStart"/>
      <w:r w:rsidR="0084496F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="0084496F">
        <w:rPr>
          <w:rFonts w:ascii="Times New Roman" w:hAnsi="Times New Roman" w:cs="Times New Roman"/>
          <w:sz w:val="24"/>
          <w:szCs w:val="24"/>
        </w:rPr>
        <w:t xml:space="preserve"> (2013). On the diffi</w:t>
      </w:r>
      <w:r w:rsidRPr="001F5368">
        <w:rPr>
          <w:rFonts w:ascii="Times New Roman" w:hAnsi="Times New Roman" w:cs="Times New Roman"/>
          <w:sz w:val="24"/>
          <w:szCs w:val="24"/>
        </w:rPr>
        <w:t>culty of training recurrent</w:t>
      </w:r>
      <w:r w:rsidR="0084496F">
        <w:rPr>
          <w:rFonts w:ascii="Times New Roman" w:hAnsi="Times New Roman" w:cs="Times New Roman"/>
          <w:sz w:val="24"/>
          <w:szCs w:val="24"/>
        </w:rPr>
        <w:t xml:space="preserve"> neural networks. In 30th Inter</w:t>
      </w:r>
      <w:r w:rsidRPr="001F5368">
        <w:rPr>
          <w:rFonts w:ascii="Times New Roman" w:hAnsi="Times New Roman" w:cs="Times New Roman"/>
          <w:sz w:val="24"/>
          <w:szCs w:val="24"/>
        </w:rPr>
        <w:t>national Conference on Machine Learning, Volume 28. W&amp;CP.</w:t>
      </w:r>
      <w:r w:rsidR="0084496F">
        <w:rPr>
          <w:rFonts w:ascii="Times New Roman" w:hAnsi="Times New Roman" w:cs="Times New Roman"/>
          <w:sz w:val="24"/>
          <w:szCs w:val="24"/>
        </w:rPr>
        <w:t xml:space="preserve">, </w:t>
      </w:r>
      <w:r w:rsidRPr="001F5368">
        <w:rPr>
          <w:rFonts w:ascii="Times New Roman" w:hAnsi="Times New Roman" w:cs="Times New Roman"/>
          <w:sz w:val="24"/>
          <w:szCs w:val="24"/>
        </w:rPr>
        <w:t>http://proceedings.mlr.press/v28/pascanu13.pdf.</w:t>
      </w:r>
    </w:p>
    <w:p w:rsidR="0084496F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Pedregosa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F., G.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Varoquaux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Gramfort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V. Michel, B.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Thirion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O. Grisel,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Blondel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Prettenhofer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R. Weiss, V.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496F">
        <w:rPr>
          <w:rFonts w:ascii="Times New Roman" w:hAnsi="Times New Roman" w:cs="Times New Roman"/>
          <w:sz w:val="24"/>
          <w:szCs w:val="24"/>
        </w:rPr>
        <w:t>Dubourg</w:t>
      </w:r>
      <w:proofErr w:type="spellEnd"/>
      <w:r w:rsidR="0084496F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="0084496F">
        <w:rPr>
          <w:rFonts w:ascii="Times New Roman" w:hAnsi="Times New Roman" w:cs="Times New Roman"/>
          <w:sz w:val="24"/>
          <w:szCs w:val="24"/>
        </w:rPr>
        <w:t>Vanderplas</w:t>
      </w:r>
      <w:proofErr w:type="spellEnd"/>
      <w:r w:rsidR="0084496F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="0084496F">
        <w:rPr>
          <w:rFonts w:ascii="Times New Roman" w:hAnsi="Times New Roman" w:cs="Times New Roman"/>
          <w:sz w:val="24"/>
          <w:szCs w:val="24"/>
        </w:rPr>
        <w:t>Pas</w:t>
      </w:r>
      <w:r w:rsidRPr="001F5368">
        <w:rPr>
          <w:rFonts w:ascii="Times New Roman" w:hAnsi="Times New Roman" w:cs="Times New Roman"/>
          <w:sz w:val="24"/>
          <w:szCs w:val="24"/>
        </w:rPr>
        <w:t>sos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D.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Cournapeau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Brucher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M. Perrot, and E.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Duchesnay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(2011,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November).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-learn: Machine learning in python. J. Mach. Learn.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="00687F29">
        <w:rPr>
          <w:rFonts w:ascii="Times New Roman" w:hAnsi="Times New Roman" w:cs="Times New Roman"/>
          <w:sz w:val="24"/>
          <w:szCs w:val="24"/>
        </w:rPr>
        <w:t>Res. 12, 2825-</w:t>
      </w:r>
      <w:r w:rsidRPr="001F5368">
        <w:rPr>
          <w:rFonts w:ascii="Times New Roman" w:hAnsi="Times New Roman" w:cs="Times New Roman"/>
          <w:sz w:val="24"/>
          <w:szCs w:val="24"/>
        </w:rPr>
        <w:t xml:space="preserve">2830. </w:t>
      </w:r>
      <w:r w:rsidR="00613971">
        <w:fldChar w:fldCharType="begin"/>
      </w:r>
      <w:r w:rsidR="00613971">
        <w:instrText xml:space="preserve"> HYPERLINK "http://dl.acm.org/citation.cfm?id=1953048.2078195" </w:instrText>
      </w:r>
      <w:r w:rsidR="00613971">
        <w:fldChar w:fldCharType="separate"/>
      </w:r>
      <w:r w:rsidR="0084496F" w:rsidRPr="00FF1C12">
        <w:rPr>
          <w:rStyle w:val="Hyperlink"/>
          <w:rFonts w:ascii="Times New Roman" w:hAnsi="Times New Roman" w:cs="Times New Roman"/>
          <w:sz w:val="24"/>
          <w:szCs w:val="24"/>
        </w:rPr>
        <w:t>http://dl.acm.org/citation.cfm?id=1953048.2078195</w:t>
      </w:r>
      <w:r w:rsidR="00613971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Prybutok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V. R., J. Yi, and D. Mitchell (2000). Comparison of neural network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models with ARIMA and regression models for prediction of Houston's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daily maximum ozone concentrations. European Journal of Operational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Research 122 (1), 31{40.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10.1016/S0377-2217(99)00069-7.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Raa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P., G.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Aneiros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J.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Vilar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(2015). Detection of outliers in functional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time series.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Environmetrics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26 (3), 178{191.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10.1002/env.2327.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Raschka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S. (2016). Python Machine Learning. Birmingham UK: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Publishing. ISBN: 978-1-78355-513-0.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Silipo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R., I.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Adae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A. Hart, and M. Berthold (2014). Seven techniques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for data dimensionality reduction. Report, KNIME.com AG.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F5368">
        <w:rPr>
          <w:rFonts w:ascii="Times New Roman" w:hAnsi="Times New Roman" w:cs="Times New Roman"/>
          <w:sz w:val="24"/>
          <w:szCs w:val="24"/>
        </w:rPr>
        <w:t>https://www-cdn.knime.com/sites/default/files/inline-images/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knime_seventechniquesdatadimreduction.pdf</w:t>
      </w:r>
      <w:ins w:id="188" w:author="Brian Freeman" w:date="2018-01-17T13:14:00Z">
        <w:r w:rsidR="000D74D2">
          <w:rPr>
            <w:rFonts w:ascii="Times New Roman" w:hAnsi="Times New Roman" w:cs="Times New Roman"/>
            <w:sz w:val="24"/>
            <w:szCs w:val="24"/>
          </w:rPr>
          <w:t xml:space="preserve"> (Accessed 12 Jan 2018)</w:t>
        </w:r>
      </w:ins>
      <w:r w:rsidRPr="001F536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Singh, K. P., S. Gupta, A. Kumar, and S. P. Shukla (2012). Linear and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nonlinear modeling approaches for ur</w:t>
      </w:r>
      <w:r w:rsidR="0084496F">
        <w:rPr>
          <w:rFonts w:ascii="Times New Roman" w:hAnsi="Times New Roman" w:cs="Times New Roman"/>
          <w:sz w:val="24"/>
          <w:szCs w:val="24"/>
        </w:rPr>
        <w:t>ban air quality prediction. Sci</w:t>
      </w:r>
      <w:r w:rsidRPr="001F5368">
        <w:rPr>
          <w:rFonts w:ascii="Times New Roman" w:hAnsi="Times New Roman" w:cs="Times New Roman"/>
          <w:sz w:val="24"/>
          <w:szCs w:val="24"/>
        </w:rPr>
        <w:t>ence of The Total Envir</w:t>
      </w:r>
      <w:r w:rsidR="0094026D">
        <w:rPr>
          <w:rFonts w:ascii="Times New Roman" w:hAnsi="Times New Roman" w:cs="Times New Roman"/>
          <w:sz w:val="24"/>
          <w:szCs w:val="24"/>
        </w:rPr>
        <w:t>onment 426 (Supplement C), 244-</w:t>
      </w:r>
      <w:r w:rsidRPr="001F5368">
        <w:rPr>
          <w:rFonts w:ascii="Times New Roman" w:hAnsi="Times New Roman" w:cs="Times New Roman"/>
          <w:sz w:val="24"/>
          <w:szCs w:val="24"/>
        </w:rPr>
        <w:t>255. doi:10.1016/j.scitotenv.2012.03.076.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Singh, K. P., S. Gupta, and P. Rai (2013). Identifying pollution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sources and predicting urban air quality using ensemble learning methods.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Atmospheric Environment 80 (Supplement C), 426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437.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10.1016/j.atmosenv.2013.08.023.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Song, F., J. Young Shin, R.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Jusino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Atresino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and Y. Gao (2011). Relationships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among the springtime ground</w:t>
      </w:r>
      <w:r w:rsidR="0094026D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level NOx, O</w:t>
      </w:r>
      <w:r w:rsidRPr="001F5368">
        <w:rPr>
          <w:rFonts w:ascii="Times New Roman" w:hAnsi="Times New Roman" w:cs="Times New Roman"/>
          <w:sz w:val="16"/>
          <w:szCs w:val="16"/>
        </w:rPr>
        <w:t xml:space="preserve">3 </w:t>
      </w:r>
      <w:r w:rsidRPr="001F5368">
        <w:rPr>
          <w:rFonts w:ascii="Times New Roman" w:hAnsi="Times New Roman" w:cs="Times New Roman"/>
          <w:sz w:val="24"/>
          <w:szCs w:val="24"/>
        </w:rPr>
        <w:t>and NO</w:t>
      </w:r>
      <w:r w:rsidRPr="001F5368">
        <w:rPr>
          <w:rFonts w:ascii="Times New Roman" w:hAnsi="Times New Roman" w:cs="Times New Roman"/>
          <w:sz w:val="16"/>
          <w:szCs w:val="16"/>
        </w:rPr>
        <w:t xml:space="preserve">3 </w:t>
      </w:r>
      <w:r w:rsidRPr="001F5368">
        <w:rPr>
          <w:rFonts w:ascii="Times New Roman" w:hAnsi="Times New Roman" w:cs="Times New Roman"/>
          <w:sz w:val="24"/>
          <w:szCs w:val="24"/>
        </w:rPr>
        <w:t>in the vicinity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highways in the US East Coast. Atmospheric Pollution Research 2 (3),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374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383.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10.5094/APR.2011.042.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Srivastava, N., G. Hinton,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spellStart"/>
      <w:proofErr w:type="gramStart"/>
      <w:r w:rsidRPr="001F5368">
        <w:rPr>
          <w:rFonts w:ascii="Times New Roman" w:hAnsi="Times New Roman" w:cs="Times New Roman"/>
          <w:sz w:val="24"/>
          <w:szCs w:val="24"/>
        </w:rPr>
        <w:t>Salakhutdinov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5368">
        <w:rPr>
          <w:rFonts w:ascii="Times New Roman" w:hAnsi="Times New Roman" w:cs="Times New Roman"/>
          <w:sz w:val="24"/>
          <w:szCs w:val="24"/>
        </w:rPr>
        <w:t>2014, January). Dropout: A simple way to prevent neural</w:t>
      </w:r>
      <w:r w:rsidR="0084496F">
        <w:rPr>
          <w:rFonts w:ascii="Times New Roman" w:hAnsi="Times New Roman" w:cs="Times New Roman"/>
          <w:sz w:val="24"/>
          <w:szCs w:val="24"/>
        </w:rPr>
        <w:t xml:space="preserve"> networks from overfi</w:t>
      </w:r>
      <w:r w:rsidRPr="001F5368">
        <w:rPr>
          <w:rFonts w:ascii="Times New Roman" w:hAnsi="Times New Roman" w:cs="Times New Roman"/>
          <w:sz w:val="24"/>
          <w:szCs w:val="24"/>
        </w:rPr>
        <w:t>tting. J. Mach. Learn. Res. 15 (1), 1929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>1958.</w:t>
      </w:r>
      <w:r w:rsidR="0084496F">
        <w:rPr>
          <w:rFonts w:ascii="Times New Roman" w:hAnsi="Times New Roman" w:cs="Times New Roman"/>
          <w:sz w:val="24"/>
          <w:szCs w:val="24"/>
        </w:rPr>
        <w:t xml:space="preserve"> </w:t>
      </w:r>
      <w:r w:rsidR="00613971">
        <w:fldChar w:fldCharType="begin"/>
      </w:r>
      <w:r w:rsidR="00613971">
        <w:instrText xml:space="preserve"> HYPERLINK "http://dl.acm.org/citation.cfm?id=2627435.2670313" </w:instrText>
      </w:r>
      <w:r w:rsidR="00613971">
        <w:fldChar w:fldCharType="separate"/>
      </w:r>
      <w:r w:rsidR="0084496F" w:rsidRPr="00FF1C12">
        <w:rPr>
          <w:rStyle w:val="Hyperlink"/>
          <w:rFonts w:ascii="Times New Roman" w:hAnsi="Times New Roman" w:cs="Times New Roman"/>
          <w:sz w:val="24"/>
          <w:szCs w:val="24"/>
        </w:rPr>
        <w:t>http://dl.acm.org/citation.cfm?id=2627435.2670313</w:t>
      </w:r>
      <w:r w:rsidR="00613971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84496F" w:rsidRPr="001F5368" w:rsidRDefault="0084496F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I., J. Martens, G. Dahl, and G. Hinton (2013). On the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importance of initialization and momentum in deep learning. In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Proceedings of the 30th Internatio</w:t>
      </w:r>
      <w:r w:rsidR="00BC7D18">
        <w:rPr>
          <w:rFonts w:ascii="Times New Roman" w:hAnsi="Times New Roman" w:cs="Times New Roman"/>
          <w:sz w:val="24"/>
          <w:szCs w:val="24"/>
        </w:rPr>
        <w:t>nal Conference on Machine Learn</w:t>
      </w:r>
      <w:r w:rsidRPr="001F5368">
        <w:rPr>
          <w:rFonts w:ascii="Times New Roman" w:hAnsi="Times New Roman" w:cs="Times New Roman"/>
          <w:sz w:val="24"/>
          <w:szCs w:val="24"/>
        </w:rPr>
        <w:t xml:space="preserve">ing, Volume 28. </w:t>
      </w:r>
      <w:r w:rsidR="00613971">
        <w:fldChar w:fldCharType="begin"/>
      </w:r>
      <w:r w:rsidR="00613971">
        <w:instrText xml:space="preserve"> HYPERLINK "http://www.datascienceassn.org/content/importanceinitialization-and-momentum-deep-learning" </w:instrText>
      </w:r>
      <w:r w:rsidR="00613971">
        <w:fldChar w:fldCharType="separate"/>
      </w:r>
      <w:r w:rsidR="00BC7D18" w:rsidRPr="00FF1C12">
        <w:rPr>
          <w:rStyle w:val="Hyperlink"/>
          <w:rFonts w:ascii="Times New Roman" w:hAnsi="Times New Roman" w:cs="Times New Roman"/>
          <w:sz w:val="24"/>
          <w:szCs w:val="24"/>
        </w:rPr>
        <w:t>http://www.datascienceassn.org/content/importanceinitialization-and-momentum-deep-learning</w:t>
      </w:r>
      <w:r w:rsidR="00613971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Pr="001F5368">
        <w:rPr>
          <w:rFonts w:ascii="Times New Roman" w:hAnsi="Times New Roman" w:cs="Times New Roman"/>
          <w:sz w:val="24"/>
          <w:szCs w:val="24"/>
        </w:rPr>
        <w:t>.</w:t>
      </w:r>
    </w:p>
    <w:p w:rsidR="00BC7D18" w:rsidRPr="001F5368" w:rsidRDefault="00BC7D1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Tarasick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D. and R. Slater (2008). Ozone in the troposphere: Measurements,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climatology, budget, and trends. Atmosphere-Ocean 46 (1), 93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115.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10.3137/ao.460105.</w:t>
      </w:r>
    </w:p>
    <w:p w:rsidR="00BC7D18" w:rsidRPr="001F5368" w:rsidRDefault="00BC7D1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Taspnar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F. (2015). Improving a</w:t>
      </w:r>
      <w:r w:rsidR="00BC7D18">
        <w:rPr>
          <w:rFonts w:ascii="Times New Roman" w:hAnsi="Times New Roman" w:cs="Times New Roman"/>
          <w:sz w:val="24"/>
          <w:szCs w:val="24"/>
        </w:rPr>
        <w:t>rtifi</w:t>
      </w:r>
      <w:r w:rsidRPr="001F5368">
        <w:rPr>
          <w:rFonts w:ascii="Times New Roman" w:hAnsi="Times New Roman" w:cs="Times New Roman"/>
          <w:sz w:val="24"/>
          <w:szCs w:val="24"/>
        </w:rPr>
        <w:t>cial neural network model predictions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daily average PM</w:t>
      </w:r>
      <w:r w:rsidRPr="001F5368">
        <w:rPr>
          <w:rFonts w:ascii="Times New Roman" w:hAnsi="Times New Roman" w:cs="Times New Roman"/>
          <w:sz w:val="16"/>
          <w:szCs w:val="16"/>
        </w:rPr>
        <w:t xml:space="preserve">10 </w:t>
      </w:r>
      <w:r w:rsidRPr="001F5368">
        <w:rPr>
          <w:rFonts w:ascii="Times New Roman" w:hAnsi="Times New Roman" w:cs="Times New Roman"/>
          <w:sz w:val="24"/>
          <w:szCs w:val="24"/>
        </w:rPr>
        <w:t>concentrations by applying principle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component analysis and implementing seasonal models. </w:t>
      </w:r>
      <w:r w:rsidRPr="001F5368">
        <w:rPr>
          <w:rFonts w:ascii="Times New Roman" w:hAnsi="Times New Roman" w:cs="Times New Roman"/>
          <w:sz w:val="24"/>
          <w:szCs w:val="24"/>
        </w:rPr>
        <w:lastRenderedPageBreak/>
        <w:t>Journal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the Air &amp; Waste Management Association 65 (7), 800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809.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10.1080/10962247.2015.1019652.</w:t>
      </w:r>
    </w:p>
    <w:p w:rsidR="00BC7D18" w:rsidRPr="001F5368" w:rsidRDefault="00BC7D1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Development Team (2016).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Theano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A Python framework for fast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computation of mathematical expressions.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e-prints abs/1605.02688.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http://arxiv.org/abs/1605.02688.</w:t>
      </w:r>
    </w:p>
    <w:p w:rsidR="00BC7D18" w:rsidRDefault="00BC7D1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Tieleman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T. and G. Hinton (2012). Lecture 6.5 -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Divide the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gradient by a running average of its recent magnitude. COURSERA: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Neural Networks for Machine Learning, 4. </w:t>
      </w:r>
      <w:del w:id="189" w:author="Brian Freeman" w:date="2018-01-17T13:14:00Z">
        <w:r w:rsidR="00613971" w:rsidDel="000D74D2">
          <w:fldChar w:fldCharType="begin"/>
        </w:r>
        <w:r w:rsidR="00613971" w:rsidDel="000D74D2">
          <w:delInstrText xml:space="preserve"> HYPERLINK "http://www.cs.toronto.edu/~tijmen/csc321/slides/lecture_slides_lec6.pdf" </w:delInstrText>
        </w:r>
        <w:r w:rsidR="00613971" w:rsidDel="000D74D2">
          <w:fldChar w:fldCharType="separate"/>
        </w:r>
        <w:r w:rsidR="00BC7D18" w:rsidRPr="000D74D2" w:rsidDel="000D74D2">
          <w:rPr>
            <w:rFonts w:ascii="Times New Roman" w:hAnsi="Times New Roman" w:cs="Times New Roman"/>
            <w:sz w:val="24"/>
            <w:szCs w:val="24"/>
            <w:rPrChange w:id="190" w:author="Brian Freeman" w:date="2018-01-17T13:14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delText>http://www.cs.toronto.edu/~tijmen/csc321/slides/lecture_slides_lec6.pdf</w:delText>
        </w:r>
        <w:r w:rsidR="00613971" w:rsidDel="000D74D2">
          <w:rPr>
            <w:rStyle w:val="Hyperlink"/>
            <w:rFonts w:ascii="Times New Roman" w:hAnsi="Times New Roman" w:cs="Times New Roman"/>
            <w:sz w:val="24"/>
            <w:szCs w:val="24"/>
          </w:rPr>
          <w:fldChar w:fldCharType="end"/>
        </w:r>
      </w:del>
      <w:ins w:id="191" w:author="Brian Freeman" w:date="2018-01-17T13:14:00Z">
        <w:r w:rsidR="000D74D2" w:rsidRPr="000D74D2">
          <w:rPr>
            <w:rFonts w:ascii="Times New Roman" w:hAnsi="Times New Roman" w:cs="Times New Roman"/>
            <w:sz w:val="24"/>
            <w:szCs w:val="24"/>
            <w:rPrChange w:id="192" w:author="Brian Freeman" w:date="2018-01-17T13:14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t>http://www.cs.toronto.edu/~tijmen/csc321/slides/lecture_slides_</w:t>
        </w:r>
        <w:proofErr w:type="gramStart"/>
        <w:r w:rsidR="000D74D2" w:rsidRPr="000D74D2">
          <w:rPr>
            <w:rFonts w:ascii="Times New Roman" w:hAnsi="Times New Roman" w:cs="Times New Roman"/>
            <w:sz w:val="24"/>
            <w:szCs w:val="24"/>
            <w:rPrChange w:id="193" w:author="Brian Freeman" w:date="2018-01-17T13:14:00Z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rPrChange>
          </w:rPr>
          <w:t>lec6.pdf</w:t>
        </w:r>
        <w:r w:rsidR="000D74D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="000D74D2">
          <w:rPr>
            <w:rFonts w:ascii="Times New Roman" w:hAnsi="Times New Roman" w:cs="Times New Roman"/>
            <w:sz w:val="24"/>
            <w:szCs w:val="24"/>
          </w:rPr>
          <w:t xml:space="preserve"> (</w:t>
        </w:r>
        <w:proofErr w:type="gramEnd"/>
        <w:r w:rsidR="000D74D2">
          <w:rPr>
            <w:rFonts w:ascii="Times New Roman" w:hAnsi="Times New Roman" w:cs="Times New Roman"/>
            <w:sz w:val="24"/>
            <w:szCs w:val="24"/>
          </w:rPr>
          <w:t>Accessed 15 Jan 2018).</w:t>
        </w:r>
      </w:ins>
      <w:del w:id="194" w:author="Brian Freeman" w:date="2018-01-17T13:14:00Z">
        <w:r w:rsidRPr="001F5368" w:rsidDel="000D74D2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:rsidR="00BC7D18" w:rsidRPr="001F5368" w:rsidRDefault="00BC7D1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Vlachogianni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A., P.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Kassomenos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Karppinen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Karakitsios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and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Kukkonen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(2011). Evaluation of a multiple regression model for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the forecasting of the concentrations of NOx and PM</w:t>
      </w:r>
      <w:r w:rsidRPr="001F5368">
        <w:rPr>
          <w:rFonts w:ascii="Times New Roman" w:hAnsi="Times New Roman" w:cs="Times New Roman"/>
          <w:sz w:val="16"/>
          <w:szCs w:val="16"/>
        </w:rPr>
        <w:t xml:space="preserve">10 </w:t>
      </w:r>
      <w:r w:rsidRPr="001F5368">
        <w:rPr>
          <w:rFonts w:ascii="Times New Roman" w:hAnsi="Times New Roman" w:cs="Times New Roman"/>
          <w:sz w:val="24"/>
          <w:szCs w:val="24"/>
        </w:rPr>
        <w:t>in Athens and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Helsinki. Science of The Total Environment 409 (8), 1559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1571.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10.1016/j.scitotenv.2010.12.040.</w:t>
      </w:r>
    </w:p>
    <w:p w:rsidR="00BC7D18" w:rsidRDefault="00BC7D1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Voukantsis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D., K.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Karatzas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Kukkonen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Rasanen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,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Karppinen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and M.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Kolehmainen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(2011).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Intercomparison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of air quality data using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principal component analysis, and forecasting of PM</w:t>
      </w:r>
      <w:r w:rsidRPr="001F5368">
        <w:rPr>
          <w:rFonts w:ascii="Times New Roman" w:hAnsi="Times New Roman" w:cs="Times New Roman"/>
          <w:sz w:val="16"/>
          <w:szCs w:val="16"/>
        </w:rPr>
        <w:t xml:space="preserve">10 </w:t>
      </w:r>
      <w:r w:rsidRPr="001F5368">
        <w:rPr>
          <w:rFonts w:ascii="Times New Roman" w:hAnsi="Times New Roman" w:cs="Times New Roman"/>
          <w:sz w:val="24"/>
          <w:szCs w:val="24"/>
        </w:rPr>
        <w:t>and PM</w:t>
      </w:r>
      <w:r w:rsidRPr="001F5368">
        <w:rPr>
          <w:rFonts w:ascii="Times New Roman" w:hAnsi="Times New Roman" w:cs="Times New Roman"/>
          <w:sz w:val="16"/>
          <w:szCs w:val="16"/>
        </w:rPr>
        <w:t>2:5</w:t>
      </w:r>
      <w:r w:rsidR="00BC7D18">
        <w:rPr>
          <w:rFonts w:ascii="Times New Roman" w:hAnsi="Times New Roman" w:cs="Times New Roman"/>
          <w:sz w:val="16"/>
          <w:szCs w:val="16"/>
        </w:rPr>
        <w:t xml:space="preserve"> </w:t>
      </w:r>
      <w:r w:rsidR="00BC7D18">
        <w:rPr>
          <w:rFonts w:ascii="Times New Roman" w:hAnsi="Times New Roman" w:cs="Times New Roman"/>
          <w:sz w:val="24"/>
          <w:szCs w:val="24"/>
        </w:rPr>
        <w:t>concentrations using artifi</w:t>
      </w:r>
      <w:r w:rsidRPr="001F5368">
        <w:rPr>
          <w:rFonts w:ascii="Times New Roman" w:hAnsi="Times New Roman" w:cs="Times New Roman"/>
          <w:sz w:val="24"/>
          <w:szCs w:val="24"/>
        </w:rPr>
        <w:t>cial neural networks, in Thessaloniki and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Helsinki. Science of The Total Environment 409 (7), 1266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1276.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10.1016/j.scitotenv.2010.12.039.</w:t>
      </w:r>
    </w:p>
    <w:p w:rsidR="00BC7D18" w:rsidRDefault="00BC7D1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Walid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Alamsyah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(2017). Recurrent neural network for forecasting time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series with long memory pattern. Jo</w:t>
      </w:r>
      <w:r w:rsidR="004B7046">
        <w:rPr>
          <w:rFonts w:ascii="Times New Roman" w:hAnsi="Times New Roman" w:cs="Times New Roman"/>
          <w:sz w:val="24"/>
          <w:szCs w:val="24"/>
        </w:rPr>
        <w:t>urnal of Physics: Conference Se</w:t>
      </w:r>
      <w:r w:rsidRPr="001F5368">
        <w:rPr>
          <w:rFonts w:ascii="Times New Roman" w:hAnsi="Times New Roman" w:cs="Times New Roman"/>
          <w:sz w:val="24"/>
          <w:szCs w:val="24"/>
        </w:rPr>
        <w:t>ries 824 (1), 012038. http://stacks.iop.org/1742-6596/824/i=1/a=012038.</w:t>
      </w:r>
    </w:p>
    <w:p w:rsidR="004B7046" w:rsidRDefault="004B7046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Wang, D. and W.-Z. Lu (2006). Ground-level ozone prediction using multilayer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perceptron trained with an innovative hybrid approach. Ecological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Modelling 198 (34), 332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340.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10.1016/j.ecolmodel.2006.05.031.</w:t>
      </w:r>
    </w:p>
    <w:p w:rsidR="004B7046" w:rsidRDefault="004B7046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lastRenderedPageBreak/>
        <w:t>Wang, P., Y. Liu, Z. Qin, and G. Zhang (2015). A novel hybrid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forecasting model for PM</w:t>
      </w:r>
      <w:r w:rsidRPr="001F5368">
        <w:rPr>
          <w:rFonts w:ascii="Times New Roman" w:hAnsi="Times New Roman" w:cs="Times New Roman"/>
          <w:sz w:val="16"/>
          <w:szCs w:val="16"/>
        </w:rPr>
        <w:t xml:space="preserve">10 </w:t>
      </w:r>
      <w:r w:rsidRPr="001F5368">
        <w:rPr>
          <w:rFonts w:ascii="Times New Roman" w:hAnsi="Times New Roman" w:cs="Times New Roman"/>
          <w:sz w:val="24"/>
          <w:szCs w:val="24"/>
        </w:rPr>
        <w:t>and SO</w:t>
      </w:r>
      <w:r w:rsidRPr="001F5368">
        <w:rPr>
          <w:rFonts w:ascii="Times New Roman" w:hAnsi="Times New Roman" w:cs="Times New Roman"/>
          <w:sz w:val="16"/>
          <w:szCs w:val="16"/>
        </w:rPr>
        <w:t xml:space="preserve">2 </w:t>
      </w:r>
      <w:r w:rsidR="004B7046">
        <w:rPr>
          <w:rFonts w:ascii="Times New Roman" w:hAnsi="Times New Roman" w:cs="Times New Roman"/>
          <w:sz w:val="24"/>
          <w:szCs w:val="24"/>
        </w:rPr>
        <w:t>daily concentrations. Sci</w:t>
      </w:r>
      <w:r w:rsidRPr="001F5368">
        <w:rPr>
          <w:rFonts w:ascii="Times New Roman" w:hAnsi="Times New Roman" w:cs="Times New Roman"/>
          <w:sz w:val="24"/>
          <w:szCs w:val="24"/>
        </w:rPr>
        <w:t>ence of The Total Environment 505 (Supplement C), 1202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1212.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10.1016/j.scitotenv.2014.10.078.</w:t>
      </w:r>
    </w:p>
    <w:p w:rsidR="004B7046" w:rsidRDefault="004B7046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Wang, Y., X. Ma, and M. J. Joyce (2016). Reducing sensor complexity for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monitoring wind turbine performance using principal component analysis.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Renewable Energy 97, 444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456.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 10.1016/j.renene.2016.06.006.</w:t>
      </w:r>
    </w:p>
    <w:p w:rsidR="004B7046" w:rsidRDefault="004B7046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Welch, E., X. Gu, and L. Kramer (2005). The e</w:t>
      </w:r>
      <w:r w:rsidR="004B7046">
        <w:rPr>
          <w:rFonts w:ascii="Times New Roman" w:hAnsi="Times New Roman" w:cs="Times New Roman"/>
          <w:sz w:val="24"/>
          <w:szCs w:val="24"/>
        </w:rPr>
        <w:t>ff</w:t>
      </w:r>
      <w:r w:rsidRPr="001F5368">
        <w:rPr>
          <w:rFonts w:ascii="Times New Roman" w:hAnsi="Times New Roman" w:cs="Times New Roman"/>
          <w:sz w:val="24"/>
          <w:szCs w:val="24"/>
        </w:rPr>
        <w:t>ects of ozone action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day public advisories on train r</w:t>
      </w:r>
      <w:r w:rsidR="004B7046">
        <w:rPr>
          <w:rFonts w:ascii="Times New Roman" w:hAnsi="Times New Roman" w:cs="Times New Roman"/>
          <w:sz w:val="24"/>
          <w:szCs w:val="24"/>
        </w:rPr>
        <w:t>idership in Chicago. Transporta</w:t>
      </w:r>
      <w:r w:rsidRPr="001F5368">
        <w:rPr>
          <w:rFonts w:ascii="Times New Roman" w:hAnsi="Times New Roman" w:cs="Times New Roman"/>
          <w:sz w:val="24"/>
          <w:szCs w:val="24"/>
        </w:rPr>
        <w:t>tion Research Part D: Transport and Environment 10 (6), 445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458.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10.1016/j.trd.2005.06.002.</w:t>
      </w:r>
    </w:p>
    <w:p w:rsidR="004B7046" w:rsidRPr="001F5368" w:rsidRDefault="004B7046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>Willmott, C. J. and K. Matsuura (2005). Advantages of the mean absolute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error (MAE) over the root mean square error (RMSE) in assessing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average model performance. Climate Research 30 (1), 79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82.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10.3354/cr030079.</w:t>
      </w:r>
    </w:p>
    <w:p w:rsidR="004B7046" w:rsidRDefault="004B7046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5368">
        <w:rPr>
          <w:rFonts w:ascii="Times New Roman" w:hAnsi="Times New Roman" w:cs="Times New Roman"/>
          <w:sz w:val="24"/>
          <w:szCs w:val="24"/>
        </w:rPr>
        <w:t xml:space="preserve">Wirtz, D. S., M. G. El-Din, A. G. El-Din, and A.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Idriss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 xml:space="preserve"> (2005). Systematic</w:t>
      </w:r>
      <w:r w:rsidR="004B7046">
        <w:rPr>
          <w:rFonts w:ascii="Times New Roman" w:hAnsi="Times New Roman" w:cs="Times New Roman"/>
          <w:sz w:val="24"/>
          <w:szCs w:val="24"/>
        </w:rPr>
        <w:t xml:space="preserve"> development of an artifi</w:t>
      </w:r>
      <w:r w:rsidRPr="001F5368">
        <w:rPr>
          <w:rFonts w:ascii="Times New Roman" w:hAnsi="Times New Roman" w:cs="Times New Roman"/>
          <w:sz w:val="24"/>
          <w:szCs w:val="24"/>
        </w:rPr>
        <w:t>cial neural network model for real-time</w:t>
      </w:r>
      <w:r w:rsidR="004B7046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 xml:space="preserve">prediction of ground-level ozone in </w:t>
      </w:r>
      <w:r w:rsidR="004B7046">
        <w:rPr>
          <w:rFonts w:ascii="Times New Roman" w:hAnsi="Times New Roman" w:cs="Times New Roman"/>
          <w:sz w:val="24"/>
          <w:szCs w:val="24"/>
        </w:rPr>
        <w:t>E</w:t>
      </w:r>
      <w:r w:rsidRPr="001F5368">
        <w:rPr>
          <w:rFonts w:ascii="Times New Roman" w:hAnsi="Times New Roman" w:cs="Times New Roman"/>
          <w:sz w:val="24"/>
          <w:szCs w:val="24"/>
        </w:rPr>
        <w:t xml:space="preserve">dmonton, </w:t>
      </w:r>
      <w:r w:rsidR="004B7046">
        <w:rPr>
          <w:rFonts w:ascii="Times New Roman" w:hAnsi="Times New Roman" w:cs="Times New Roman"/>
          <w:sz w:val="24"/>
          <w:szCs w:val="24"/>
        </w:rPr>
        <w:t>A</w:t>
      </w:r>
      <w:r w:rsidRPr="001F5368">
        <w:rPr>
          <w:rFonts w:ascii="Times New Roman" w:hAnsi="Times New Roman" w:cs="Times New Roman"/>
          <w:sz w:val="24"/>
          <w:szCs w:val="24"/>
        </w:rPr>
        <w:t xml:space="preserve">lberta, </w:t>
      </w:r>
      <w:r w:rsidR="004B7046">
        <w:rPr>
          <w:rFonts w:ascii="Times New Roman" w:hAnsi="Times New Roman" w:cs="Times New Roman"/>
          <w:sz w:val="24"/>
          <w:szCs w:val="24"/>
        </w:rPr>
        <w:t>C</w:t>
      </w:r>
      <w:r w:rsidRPr="001F5368">
        <w:rPr>
          <w:rFonts w:ascii="Times New Roman" w:hAnsi="Times New Roman" w:cs="Times New Roman"/>
          <w:sz w:val="24"/>
          <w:szCs w:val="24"/>
        </w:rPr>
        <w:t>anada. Journal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of the Air &amp; Waste Management Association 55 (12), 1847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1857.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10.1080/10473289.2005.10464780.</w:t>
      </w:r>
    </w:p>
    <w:p w:rsidR="004B7046" w:rsidRDefault="004B7046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5368">
        <w:rPr>
          <w:rFonts w:ascii="Times New Roman" w:hAnsi="Times New Roman" w:cs="Times New Roman"/>
          <w:sz w:val="24"/>
          <w:szCs w:val="24"/>
        </w:rPr>
        <w:t>Zickus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, M., A. J. Greig, and M. Niranjan (2002). Comparison of four machine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learning methods for predicting PM</w:t>
      </w:r>
      <w:r w:rsidRPr="001F5368">
        <w:rPr>
          <w:rFonts w:ascii="Times New Roman" w:hAnsi="Times New Roman" w:cs="Times New Roman"/>
          <w:sz w:val="16"/>
          <w:szCs w:val="16"/>
        </w:rPr>
        <w:t xml:space="preserve">10 </w:t>
      </w:r>
      <w:r w:rsidRPr="001F5368">
        <w:rPr>
          <w:rFonts w:ascii="Times New Roman" w:hAnsi="Times New Roman" w:cs="Times New Roman"/>
          <w:sz w:val="24"/>
          <w:szCs w:val="24"/>
        </w:rPr>
        <w:t>concentrations in Helsinki,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Finland. Water, Air and Soil Pollution: Focus 2 (5-6), 717</w:t>
      </w:r>
      <w:r w:rsidR="0094026D">
        <w:rPr>
          <w:rFonts w:ascii="Times New Roman" w:hAnsi="Times New Roman" w:cs="Times New Roman"/>
          <w:sz w:val="24"/>
          <w:szCs w:val="24"/>
        </w:rPr>
        <w:t>-</w:t>
      </w:r>
      <w:r w:rsidRPr="001F5368">
        <w:rPr>
          <w:rFonts w:ascii="Times New Roman" w:hAnsi="Times New Roman" w:cs="Times New Roman"/>
          <w:sz w:val="24"/>
          <w:szCs w:val="24"/>
        </w:rPr>
        <w:t xml:space="preserve">729. </w:t>
      </w:r>
      <w:proofErr w:type="spellStart"/>
      <w:r w:rsidRPr="001F5368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5368">
        <w:rPr>
          <w:rFonts w:ascii="Times New Roman" w:hAnsi="Times New Roman" w:cs="Times New Roman"/>
          <w:sz w:val="24"/>
          <w:szCs w:val="24"/>
        </w:rPr>
        <w:t>:</w:t>
      </w:r>
      <w:r w:rsidR="00BC7D18">
        <w:rPr>
          <w:rFonts w:ascii="Times New Roman" w:hAnsi="Times New Roman" w:cs="Times New Roman"/>
          <w:sz w:val="24"/>
          <w:szCs w:val="24"/>
        </w:rPr>
        <w:t xml:space="preserve"> </w:t>
      </w:r>
      <w:r w:rsidRPr="001F5368">
        <w:rPr>
          <w:rFonts w:ascii="Times New Roman" w:hAnsi="Times New Roman" w:cs="Times New Roman"/>
          <w:sz w:val="24"/>
          <w:szCs w:val="24"/>
        </w:rPr>
        <w:t>10.1023/A:1021321820639.</w:t>
      </w:r>
    </w:p>
    <w:p w:rsidR="00BC7D18" w:rsidRDefault="00BC7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F5368" w:rsidRPr="001F5368" w:rsidRDefault="001F5368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AF6D4E" w:rsidRDefault="001F5368" w:rsidP="00671C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6D4E">
        <w:rPr>
          <w:rFonts w:ascii="Times New Roman" w:hAnsi="Times New Roman" w:cs="Times New Roman"/>
          <w:sz w:val="24"/>
          <w:szCs w:val="24"/>
        </w:rPr>
        <w:t>Table 1: Common activation functions</w:t>
      </w:r>
    </w:p>
    <w:tbl>
      <w:tblPr>
        <w:tblStyle w:val="TableGrid"/>
        <w:tblW w:w="882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337"/>
        <w:gridCol w:w="2976"/>
        <w:gridCol w:w="2338"/>
      </w:tblGrid>
      <w:tr w:rsidR="00AF6D4E" w:rsidTr="006B762D">
        <w:trPr>
          <w:jc w:val="center"/>
        </w:trPr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D4E" w:rsidRPr="00AF6D4E" w:rsidRDefault="00AF6D4E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D4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D4E" w:rsidRPr="00AF6D4E" w:rsidRDefault="00AF6D4E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D4E">
              <w:rPr>
                <w:rFonts w:ascii="Times New Roman" w:hAnsi="Times New Roman" w:cs="Times New Roman"/>
                <w:b/>
                <w:sz w:val="24"/>
                <w:szCs w:val="24"/>
              </w:rPr>
              <w:t>Equation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D4E" w:rsidRPr="00AF6D4E" w:rsidRDefault="00AF6D4E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D4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AF6D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 w:rsidRPr="00AF6D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derivative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F6D4E" w:rsidRPr="00AF6D4E" w:rsidRDefault="00AF6D4E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D4E">
              <w:rPr>
                <w:rFonts w:ascii="Times New Roman" w:hAnsi="Times New Roman" w:cs="Times New Roman"/>
                <w:b/>
                <w:sz w:val="24"/>
                <w:szCs w:val="24"/>
              </w:rPr>
              <w:t>Output range</w:t>
            </w:r>
          </w:p>
        </w:tc>
      </w:tr>
      <w:tr w:rsidR="00AF6D4E" w:rsidTr="006B762D">
        <w:trPr>
          <w:jc w:val="center"/>
        </w:trPr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AF6D4E" w:rsidRPr="00AF6D4E" w:rsidRDefault="00AF6D4E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6D4E">
              <w:rPr>
                <w:rFonts w:ascii="Times New Roman" w:hAnsi="Times New Roman" w:cs="Times New Roman"/>
                <w:i/>
                <w:sz w:val="24"/>
                <w:szCs w:val="24"/>
              </w:rPr>
              <w:t>sigmoid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vAlign w:val="center"/>
          </w:tcPr>
          <w:p w:rsidR="00AF6D4E" w:rsidRDefault="00671C76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:rsidR="00AF6D4E" w:rsidRDefault="002525EF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σ(x)(1-σ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:rsidR="00AF6D4E" w:rsidRDefault="00AF6D4E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∈0, 1</m:t>
                </m:r>
              </m:oMath>
            </m:oMathPara>
          </w:p>
        </w:tc>
      </w:tr>
      <w:tr w:rsidR="00AF6D4E" w:rsidTr="006B762D">
        <w:trPr>
          <w:jc w:val="center"/>
        </w:trPr>
        <w:tc>
          <w:tcPr>
            <w:tcW w:w="1170" w:type="dxa"/>
            <w:vAlign w:val="center"/>
          </w:tcPr>
          <w:p w:rsidR="00AF6D4E" w:rsidRPr="00AF6D4E" w:rsidRDefault="00AF6D4E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F6D4E">
              <w:rPr>
                <w:rFonts w:ascii="Times New Roman" w:hAnsi="Times New Roman" w:cs="Times New Roman"/>
                <w:i/>
                <w:sz w:val="24"/>
                <w:szCs w:val="24"/>
              </w:rPr>
              <w:t>tanh</w:t>
            </w:r>
          </w:p>
        </w:tc>
        <w:tc>
          <w:tcPr>
            <w:tcW w:w="2337" w:type="dxa"/>
            <w:vAlign w:val="center"/>
          </w:tcPr>
          <w:p w:rsidR="00AF6D4E" w:rsidRDefault="00671C76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976" w:type="dxa"/>
            <w:vAlign w:val="center"/>
          </w:tcPr>
          <w:p w:rsidR="00AF6D4E" w:rsidRDefault="002525EF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 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38" w:type="dxa"/>
            <w:vAlign w:val="center"/>
          </w:tcPr>
          <w:p w:rsidR="00AF6D4E" w:rsidRDefault="00AF6D4E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-1, 1</w:t>
            </w:r>
          </w:p>
        </w:tc>
      </w:tr>
      <w:tr w:rsidR="00AF6D4E" w:rsidTr="006B762D">
        <w:trPr>
          <w:jc w:val="center"/>
        </w:trPr>
        <w:tc>
          <w:tcPr>
            <w:tcW w:w="1170" w:type="dxa"/>
            <w:vAlign w:val="center"/>
          </w:tcPr>
          <w:p w:rsidR="00AF6D4E" w:rsidRPr="00AF6D4E" w:rsidRDefault="00AF6D4E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AF6D4E">
              <w:rPr>
                <w:rFonts w:ascii="Times New Roman" w:hAnsi="Times New Roman" w:cs="Times New Roman"/>
                <w:i/>
                <w:sz w:val="24"/>
                <w:szCs w:val="24"/>
              </w:rPr>
              <w:t>relu</w:t>
            </w:r>
            <w:proofErr w:type="spellEnd"/>
          </w:p>
        </w:tc>
        <w:tc>
          <w:tcPr>
            <w:tcW w:w="2337" w:type="dxa"/>
            <w:vAlign w:val="center"/>
          </w:tcPr>
          <w:p w:rsidR="00AF6D4E" w:rsidRDefault="00671C76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x&lt;0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 x≥0</m:t>
                      </m:r>
                    </m:e>
                  </m:mr>
                </m:m>
              </m:oMath>
            </m:oMathPara>
          </w:p>
        </w:tc>
        <w:tc>
          <w:tcPr>
            <w:tcW w:w="2976" w:type="dxa"/>
            <w:vAlign w:val="center"/>
          </w:tcPr>
          <w:p w:rsidR="00AF6D4E" w:rsidRDefault="00671C76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 x&lt;0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 x≥0</m:t>
                      </m:r>
                    </m:e>
                  </m:mr>
                </m:m>
              </m:oMath>
            </m:oMathPara>
          </w:p>
        </w:tc>
        <w:tc>
          <w:tcPr>
            <w:tcW w:w="2338" w:type="dxa"/>
            <w:vAlign w:val="center"/>
          </w:tcPr>
          <w:p w:rsidR="00AF6D4E" w:rsidRDefault="00AF6D4E" w:rsidP="00671C7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∈&gt;0,∞</m:t>
                </m:r>
              </m:oMath>
            </m:oMathPara>
          </w:p>
        </w:tc>
      </w:tr>
    </w:tbl>
    <w:p w:rsidR="00AF6D4E" w:rsidRDefault="00AF6D4E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B762D" w:rsidRDefault="006B762D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F8B" w:rsidRPr="005F3F8B" w:rsidRDefault="005F3F8B" w:rsidP="006B76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5F3F8B">
        <w:rPr>
          <w:rFonts w:ascii="Times New Roman" w:hAnsi="Times New Roman" w:cs="Times New Roman"/>
          <w:sz w:val="24"/>
          <w:szCs w:val="20"/>
        </w:rPr>
        <w:t>Table 2: Enhanced first order optimizers used for DL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3870"/>
        <w:gridCol w:w="3117"/>
      </w:tblGrid>
      <w:tr w:rsidR="00F65B8F" w:rsidTr="006B762D">
        <w:trPr>
          <w:jc w:val="center"/>
        </w:trPr>
        <w:tc>
          <w:tcPr>
            <w:tcW w:w="1795" w:type="dxa"/>
          </w:tcPr>
          <w:p w:rsidR="00F65B8F" w:rsidRP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5B8F">
              <w:rPr>
                <w:rFonts w:ascii="Times New Roman" w:hAnsi="Times New Roman" w:cs="Times New Roman"/>
                <w:b/>
                <w:sz w:val="24"/>
                <w:szCs w:val="24"/>
              </w:rPr>
              <w:t>Optimizer</w:t>
            </w:r>
          </w:p>
        </w:tc>
        <w:tc>
          <w:tcPr>
            <w:tcW w:w="3870" w:type="dxa"/>
          </w:tcPr>
          <w:p w:rsidR="00F65B8F" w:rsidRP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5B8F">
              <w:rPr>
                <w:rFonts w:ascii="Times New Roman" w:hAnsi="Times New Roman" w:cs="Times New Roman"/>
                <w:b/>
                <w:sz w:val="24"/>
                <w:szCs w:val="24"/>
              </w:rPr>
              <w:t>Description summary</w:t>
            </w:r>
          </w:p>
        </w:tc>
        <w:tc>
          <w:tcPr>
            <w:tcW w:w="3117" w:type="dxa"/>
          </w:tcPr>
          <w:p w:rsidR="00F65B8F" w:rsidRP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5B8F">
              <w:rPr>
                <w:rFonts w:ascii="Times New Roman" w:hAnsi="Times New Roman" w:cs="Times New Roman"/>
                <w:b/>
                <w:sz w:val="24"/>
                <w:szCs w:val="24"/>
              </w:rPr>
              <w:t>Source</w:t>
            </w:r>
          </w:p>
        </w:tc>
      </w:tr>
      <w:tr w:rsidR="00F65B8F" w:rsidTr="006B762D">
        <w:trPr>
          <w:jc w:val="center"/>
        </w:trPr>
        <w:tc>
          <w:tcPr>
            <w:tcW w:w="1795" w:type="dxa"/>
          </w:tcPr>
          <w:p w:rsid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AdaGrad</w:t>
            </w:r>
            <w:proofErr w:type="spellEnd"/>
          </w:p>
        </w:tc>
        <w:tc>
          <w:tcPr>
            <w:tcW w:w="3870" w:type="dxa"/>
          </w:tcPr>
          <w:p w:rsidR="00F65B8F" w:rsidRP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B8F">
              <w:rPr>
                <w:rFonts w:ascii="Times New Roman" w:hAnsi="Times New Roman" w:cs="Times New Roman"/>
                <w:sz w:val="24"/>
                <w:szCs w:val="24"/>
              </w:rPr>
              <w:t>Divides the learning rate, α, by the L2 norm</w:t>
            </w:r>
          </w:p>
        </w:tc>
        <w:tc>
          <w:tcPr>
            <w:tcW w:w="3117" w:type="dxa"/>
          </w:tcPr>
          <w:p w:rsid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Duchi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(2011)</w:t>
            </w:r>
          </w:p>
        </w:tc>
      </w:tr>
      <w:tr w:rsidR="00F65B8F" w:rsidTr="006B762D">
        <w:trPr>
          <w:jc w:val="center"/>
        </w:trPr>
        <w:tc>
          <w:tcPr>
            <w:tcW w:w="1795" w:type="dxa"/>
          </w:tcPr>
          <w:p w:rsid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3870" w:type="dxa"/>
          </w:tcPr>
          <w:p w:rsidR="00F65B8F" w:rsidRP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B8F">
              <w:rPr>
                <w:rFonts w:ascii="Times New Roman" w:hAnsi="Times New Roman" w:cs="Times New Roman"/>
                <w:sz w:val="24"/>
                <w:szCs w:val="24"/>
              </w:rPr>
              <w:t>Divides gradient by a running average of its recent magnitude</w:t>
            </w:r>
          </w:p>
        </w:tc>
        <w:tc>
          <w:tcPr>
            <w:tcW w:w="3117" w:type="dxa"/>
          </w:tcPr>
          <w:p w:rsid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Tieleman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(2012)</w:t>
            </w:r>
          </w:p>
        </w:tc>
      </w:tr>
      <w:tr w:rsidR="00F65B8F" w:rsidTr="006B762D">
        <w:trPr>
          <w:jc w:val="center"/>
        </w:trPr>
        <w:tc>
          <w:tcPr>
            <w:tcW w:w="1795" w:type="dxa"/>
          </w:tcPr>
          <w:p w:rsid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  <w:tc>
          <w:tcPr>
            <w:tcW w:w="3870" w:type="dxa"/>
          </w:tcPr>
          <w:p w:rsidR="00F65B8F" w:rsidRP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B8F">
              <w:rPr>
                <w:rFonts w:ascii="Times New Roman" w:hAnsi="Times New Roman" w:cs="Times New Roman"/>
                <w:sz w:val="24"/>
                <w:szCs w:val="24"/>
              </w:rPr>
              <w:t xml:space="preserve">Combines CM with </w:t>
            </w:r>
            <w:proofErr w:type="spellStart"/>
            <w:r w:rsidRPr="00F65B8F">
              <w:rPr>
                <w:rFonts w:ascii="Times New Roman" w:hAnsi="Times New Roman" w:cs="Times New Roman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3117" w:type="dxa"/>
          </w:tcPr>
          <w:p w:rsid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Kingman (2014)</w:t>
            </w:r>
          </w:p>
        </w:tc>
      </w:tr>
      <w:tr w:rsidR="00F65B8F" w:rsidTr="006B762D">
        <w:trPr>
          <w:jc w:val="center"/>
        </w:trPr>
        <w:tc>
          <w:tcPr>
            <w:tcW w:w="1795" w:type="dxa"/>
          </w:tcPr>
          <w:p w:rsid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Nadam</w:t>
            </w:r>
            <w:proofErr w:type="spellEnd"/>
          </w:p>
        </w:tc>
        <w:tc>
          <w:tcPr>
            <w:tcW w:w="3870" w:type="dxa"/>
          </w:tcPr>
          <w:p w:rsidR="00F65B8F" w:rsidRPr="00F65B8F" w:rsidRDefault="00F65B8F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5B8F">
              <w:rPr>
                <w:rFonts w:ascii="Times New Roman" w:hAnsi="Times New Roman" w:cs="Times New Roman"/>
                <w:sz w:val="24"/>
                <w:szCs w:val="24"/>
              </w:rPr>
              <w:t xml:space="preserve">Combines NAG with </w:t>
            </w:r>
            <w:proofErr w:type="spellStart"/>
            <w:r w:rsidRPr="00F65B8F">
              <w:rPr>
                <w:rFonts w:ascii="Times New Roman" w:hAnsi="Times New Roman" w:cs="Times New Roman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3117" w:type="dxa"/>
          </w:tcPr>
          <w:p w:rsidR="00F65B8F" w:rsidRDefault="005F3F8B" w:rsidP="006701C2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Dozat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(2016)</w:t>
            </w:r>
          </w:p>
        </w:tc>
      </w:tr>
    </w:tbl>
    <w:p w:rsidR="005F3F8B" w:rsidRDefault="005F3F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F3F8B" w:rsidRDefault="005F3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F6D4E" w:rsidRDefault="00AF6D4E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F5368" w:rsidRPr="005F3F8B" w:rsidRDefault="001F5368" w:rsidP="006B76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F8B">
        <w:rPr>
          <w:rFonts w:ascii="Times New Roman" w:hAnsi="Times New Roman" w:cs="Times New Roman"/>
          <w:sz w:val="24"/>
          <w:szCs w:val="24"/>
        </w:rPr>
        <w:t>Table 3: Chemical and meteorological parameters captured at the AMS</w:t>
      </w:r>
    </w:p>
    <w:tbl>
      <w:tblPr>
        <w:tblW w:w="7290" w:type="dxa"/>
        <w:jc w:val="center"/>
        <w:tblLook w:val="04A0" w:firstRow="1" w:lastRow="0" w:firstColumn="1" w:lastColumn="0" w:noHBand="0" w:noVBand="1"/>
      </w:tblPr>
      <w:tblGrid>
        <w:gridCol w:w="4280"/>
        <w:gridCol w:w="3010"/>
      </w:tblGrid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Chemical Analytes</w:t>
            </w:r>
          </w:p>
        </w:tc>
        <w:tc>
          <w:tcPr>
            <w:tcW w:w="30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Meteorological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Nitrous oxide (NO)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Wind direction (WD)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Ammonia (NH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</w:rPr>
              <w:t>Wind speed (WS)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Ozone (O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</w:rPr>
              <w:t>Temperature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Sulfur dioxide (SO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</w:rPr>
              <w:t>Atmospheric pressure (ATP)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Formaldehyde (CH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O)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</w:rPr>
              <w:t>Solar radiation (SR)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Nitrogen dioxide (NO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</w:rPr>
              <w:t>Relative humidity (RH)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Benzene (C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Toluene (C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p-Xylene (C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 Xylene (C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1,2,3-trimethylbenzene (C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(CH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o-Xylene (C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72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Ethylene glycol tertiary butyl ether (ETB) (C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14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Styrene (C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Chlorine (Cl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Carbon dioxide (CO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Methane (CH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Hydrogen sulfide (H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S)</w:t>
            </w: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Carbon monoxide (CO)</w:t>
            </w:r>
          </w:p>
        </w:tc>
        <w:tc>
          <w:tcPr>
            <w:tcW w:w="3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5F3F8B" w:rsidRDefault="005F3F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5F3F8B" w:rsidRDefault="005F3F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5368" w:rsidRPr="005F3F8B" w:rsidRDefault="001F5368" w:rsidP="006B76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3F8B">
        <w:rPr>
          <w:rFonts w:ascii="Times New Roman" w:hAnsi="Times New Roman" w:cs="Times New Roman"/>
          <w:sz w:val="24"/>
          <w:szCs w:val="24"/>
        </w:rPr>
        <w:t>Table 4: Default values for parameter sensitivity analysis.</w:t>
      </w:r>
    </w:p>
    <w:tbl>
      <w:tblPr>
        <w:tblW w:w="4040" w:type="dxa"/>
        <w:jc w:val="center"/>
        <w:tblLook w:val="04A0" w:firstRow="1" w:lastRow="0" w:firstColumn="1" w:lastColumn="0" w:noHBand="0" w:noVBand="1"/>
      </w:tblPr>
      <w:tblGrid>
        <w:gridCol w:w="2620"/>
        <w:gridCol w:w="1420"/>
      </w:tblGrid>
      <w:tr w:rsidR="005F3F8B" w:rsidRPr="005F3F8B" w:rsidTr="006B762D">
        <w:trPr>
          <w:trHeight w:val="312"/>
          <w:jc w:val="center"/>
        </w:trPr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Default Value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Input features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Prediction horizon (</w:t>
            </w:r>
            <w:proofErr w:type="spellStart"/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proofErr w:type="spellEnd"/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Look back nodes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Samples/batch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</w:t>
            </w:r>
          </w:p>
        </w:tc>
      </w:tr>
      <w:tr w:rsidR="005F3F8B" w:rsidRPr="005F3F8B" w:rsidTr="006B762D">
        <w:trPr>
          <w:trHeight w:val="312"/>
          <w:jc w:val="center"/>
        </w:trPr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Dropout factor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</w:t>
            </w:r>
          </w:p>
        </w:tc>
      </w:tr>
    </w:tbl>
    <w:p w:rsidR="005F3F8B" w:rsidRDefault="005F3F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2447BC" w:rsidRDefault="002447B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5F3F8B" w:rsidRDefault="005F3F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5368" w:rsidRPr="002447BC" w:rsidRDefault="001F5368" w:rsidP="002447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47BC">
        <w:rPr>
          <w:rFonts w:ascii="Times New Roman" w:hAnsi="Times New Roman" w:cs="Times New Roman"/>
          <w:sz w:val="24"/>
          <w:szCs w:val="24"/>
        </w:rPr>
        <w:t>Table 5: Comparison of RNN test data results to previously published results.</w:t>
      </w: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2140"/>
        <w:gridCol w:w="1880"/>
        <w:gridCol w:w="1680"/>
        <w:gridCol w:w="1480"/>
      </w:tblGrid>
      <w:tr w:rsidR="005F3F8B" w:rsidRPr="005F3F8B" w:rsidTr="002447BC">
        <w:trPr>
          <w:trHeight w:val="312"/>
          <w:jc w:val="center"/>
        </w:trPr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Prediction horizon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Results (RMSE)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RNN (RMSE)</w:t>
            </w:r>
          </w:p>
        </w:tc>
      </w:tr>
      <w:tr w:rsidR="005F3F8B" w:rsidRPr="005F3F8B" w:rsidTr="002447BC">
        <w:trPr>
          <w:trHeight w:val="312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Luna et al. (2014)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6.3-12.3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</w:t>
            </w:r>
          </w:p>
        </w:tc>
      </w:tr>
      <w:tr w:rsidR="005F3F8B" w:rsidRPr="005F3F8B" w:rsidTr="002447BC">
        <w:trPr>
          <w:trHeight w:val="312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Feng et al. (2011)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12 </w:t>
            </w:r>
            <w:proofErr w:type="spellStart"/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5.5-86.9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</w:t>
            </w:r>
          </w:p>
        </w:tc>
      </w:tr>
      <w:tr w:rsidR="005F3F8B" w:rsidRPr="005F3F8B" w:rsidTr="002447BC">
        <w:trPr>
          <w:trHeight w:val="312"/>
          <w:jc w:val="center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Wang and Lu (2006) 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24 </w:t>
            </w:r>
            <w:proofErr w:type="spellStart"/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7.9-11.2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</w:t>
            </w:r>
          </w:p>
        </w:tc>
      </w:tr>
      <w:tr w:rsidR="005F3F8B" w:rsidRPr="005F3F8B" w:rsidTr="002447BC">
        <w:trPr>
          <w:trHeight w:val="312"/>
          <w:jc w:val="center"/>
        </w:trPr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Gomez et al. (2003)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24 </w:t>
            </w:r>
            <w:proofErr w:type="spellStart"/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F3F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6.9-9.9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5F3F8B" w:rsidRPr="005F3F8B" w:rsidRDefault="005F3F8B" w:rsidP="005F3F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5F3F8B" w:rsidRDefault="005F3F8B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2447BC" w:rsidRDefault="002447BC" w:rsidP="006701C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5368" w:rsidRPr="002447BC" w:rsidRDefault="001F5368" w:rsidP="002447B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0"/>
        </w:rPr>
      </w:pPr>
      <w:r w:rsidRPr="002447BC">
        <w:rPr>
          <w:rFonts w:ascii="Times New Roman" w:hAnsi="Times New Roman" w:cs="Times New Roman"/>
          <w:sz w:val="24"/>
          <w:szCs w:val="20"/>
        </w:rPr>
        <w:t xml:space="preserve">Table 6: Comparison of </w:t>
      </w:r>
      <w:r w:rsidR="00425A0B" w:rsidRPr="002447BC">
        <w:rPr>
          <w:rFonts w:ascii="Times New Roman" w:hAnsi="Times New Roman" w:cs="Times New Roman"/>
          <w:sz w:val="24"/>
          <w:szCs w:val="20"/>
        </w:rPr>
        <w:t>different</w:t>
      </w:r>
      <w:r w:rsidRPr="002447BC">
        <w:rPr>
          <w:rFonts w:ascii="Times New Roman" w:hAnsi="Times New Roman" w:cs="Times New Roman"/>
          <w:sz w:val="24"/>
          <w:szCs w:val="20"/>
        </w:rPr>
        <w:t xml:space="preserve"> forecasting errors over a 24 </w:t>
      </w:r>
      <w:proofErr w:type="spellStart"/>
      <w:r w:rsidRPr="002447BC">
        <w:rPr>
          <w:rFonts w:ascii="Times New Roman" w:hAnsi="Times New Roman" w:cs="Times New Roman"/>
          <w:sz w:val="24"/>
          <w:szCs w:val="20"/>
        </w:rPr>
        <w:t>hr</w:t>
      </w:r>
      <w:proofErr w:type="spellEnd"/>
      <w:r w:rsidRPr="002447BC">
        <w:rPr>
          <w:rFonts w:ascii="Times New Roman" w:hAnsi="Times New Roman" w:cs="Times New Roman"/>
          <w:sz w:val="24"/>
          <w:szCs w:val="20"/>
        </w:rPr>
        <w:t xml:space="preserve"> period.</w:t>
      </w:r>
    </w:p>
    <w:tbl>
      <w:tblPr>
        <w:tblW w:w="4416" w:type="dxa"/>
        <w:jc w:val="center"/>
        <w:tblLook w:val="04A0" w:firstRow="1" w:lastRow="0" w:firstColumn="1" w:lastColumn="0" w:noHBand="0" w:noVBand="1"/>
      </w:tblPr>
      <w:tblGrid>
        <w:gridCol w:w="1440"/>
        <w:gridCol w:w="960"/>
        <w:gridCol w:w="960"/>
        <w:gridCol w:w="1056"/>
      </w:tblGrid>
      <w:tr w:rsidR="002447BC" w:rsidRPr="002447BC" w:rsidTr="002447BC">
        <w:trPr>
          <w:trHeight w:val="312"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7BC" w:rsidRPr="002447BC" w:rsidRDefault="002447BC" w:rsidP="002447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47B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47BC" w:rsidRPr="002447BC" w:rsidRDefault="002447BC" w:rsidP="0024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447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RNN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47BC" w:rsidRPr="002447BC" w:rsidRDefault="002447BC" w:rsidP="0024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447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FFNN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47BC" w:rsidRPr="002447BC" w:rsidRDefault="002447BC" w:rsidP="0024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447B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ARIMA</w:t>
            </w:r>
          </w:p>
        </w:tc>
      </w:tr>
      <w:tr w:rsidR="002447BC" w:rsidRPr="002447BC" w:rsidTr="002447BC">
        <w:trPr>
          <w:trHeight w:val="312"/>
          <w:jc w:val="center"/>
        </w:trPr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47BC" w:rsidRPr="002447BC" w:rsidRDefault="002447BC" w:rsidP="0024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4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MAE (ppb)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47BC" w:rsidRPr="002447BC" w:rsidRDefault="002447BC" w:rsidP="0024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4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47BC" w:rsidRPr="002447BC" w:rsidRDefault="002447BC" w:rsidP="0024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4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15.28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47BC" w:rsidRPr="002447BC" w:rsidRDefault="002447BC" w:rsidP="0024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47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23.574</w:t>
            </w:r>
          </w:p>
        </w:tc>
      </w:tr>
    </w:tbl>
    <w:p w:rsidR="006B762D" w:rsidRDefault="006B762D">
      <w:pPr>
        <w:rPr>
          <w:rFonts w:ascii="Times New Roman" w:hAnsi="Times New Roman" w:cs="Times New Roman"/>
          <w:sz w:val="24"/>
          <w:szCs w:val="24"/>
        </w:rPr>
      </w:pPr>
    </w:p>
    <w:p w:rsidR="006B762D" w:rsidRDefault="006B762D">
      <w:pPr>
        <w:rPr>
          <w:rFonts w:ascii="Times New Roman" w:hAnsi="Times New Roman" w:cs="Times New Roman"/>
          <w:sz w:val="24"/>
          <w:szCs w:val="24"/>
        </w:rPr>
      </w:pPr>
    </w:p>
    <w:p w:rsidR="002447BC" w:rsidDel="002E0145" w:rsidRDefault="002447BC">
      <w:pPr>
        <w:rPr>
          <w:del w:id="195" w:author="Brian Freeman" w:date="2018-01-17T13:34:00Z"/>
          <w:rFonts w:ascii="Times New Roman" w:hAnsi="Times New Roman" w:cs="Times New Roman"/>
          <w:sz w:val="24"/>
          <w:szCs w:val="24"/>
        </w:rPr>
      </w:pPr>
      <w:del w:id="196" w:author="Brian Freeman" w:date="2018-01-17T13:35:00Z">
        <w:r w:rsidDel="002E0145">
          <w:rPr>
            <w:rFonts w:ascii="Times New Roman" w:hAnsi="Times New Roman" w:cs="Times New Roman"/>
            <w:sz w:val="24"/>
            <w:szCs w:val="24"/>
          </w:rPr>
          <w:br w:type="page"/>
        </w:r>
      </w:del>
    </w:p>
    <w:p w:rsidR="001F5368" w:rsidRPr="001F5368" w:rsidDel="002E0145" w:rsidRDefault="001F5368" w:rsidP="006701C2">
      <w:pPr>
        <w:autoSpaceDE w:val="0"/>
        <w:autoSpaceDN w:val="0"/>
        <w:adjustRightInd w:val="0"/>
        <w:spacing w:after="0" w:line="360" w:lineRule="auto"/>
        <w:rPr>
          <w:del w:id="197" w:author="Brian Freeman" w:date="2018-01-17T13:34:00Z"/>
          <w:rFonts w:ascii="Times New Roman" w:hAnsi="Times New Roman" w:cs="Times New Roman"/>
          <w:sz w:val="24"/>
          <w:szCs w:val="24"/>
        </w:rPr>
      </w:pPr>
      <w:del w:id="198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List of Figures</w:delText>
        </w:r>
      </w:del>
    </w:p>
    <w:p w:rsidR="001F5368" w:rsidRPr="001F5368" w:rsidDel="002E0145" w:rsidRDefault="001F5368" w:rsidP="006701C2">
      <w:pPr>
        <w:autoSpaceDE w:val="0"/>
        <w:autoSpaceDN w:val="0"/>
        <w:adjustRightInd w:val="0"/>
        <w:spacing w:after="0" w:line="360" w:lineRule="auto"/>
        <w:rPr>
          <w:del w:id="199" w:author="Brian Freeman" w:date="2018-01-17T13:34:00Z"/>
          <w:rFonts w:ascii="Times New Roman" w:hAnsi="Times New Roman" w:cs="Times New Roman"/>
          <w:sz w:val="24"/>
          <w:szCs w:val="24"/>
        </w:rPr>
      </w:pPr>
      <w:del w:id="200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R="00D8598B"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1. Individual node model.</w:delText>
        </w:r>
      </w:del>
    </w:p>
    <w:p w:rsidR="008D53D2" w:rsidRPr="001F5368" w:rsidDel="002E0145" w:rsidRDefault="001F5368" w:rsidP="0088645B">
      <w:pPr>
        <w:autoSpaceDE w:val="0"/>
        <w:autoSpaceDN w:val="0"/>
        <w:adjustRightInd w:val="0"/>
        <w:spacing w:after="0" w:line="360" w:lineRule="auto"/>
        <w:rPr>
          <w:del w:id="201" w:author="Brian Freeman" w:date="2018-01-17T13:34:00Z"/>
          <w:rFonts w:ascii="Times New Roman" w:hAnsi="Times New Roman" w:cs="Times New Roman"/>
          <w:sz w:val="24"/>
          <w:szCs w:val="24"/>
        </w:rPr>
      </w:pPr>
      <w:bookmarkStart w:id="202" w:name="_Hlk503820632"/>
      <w:del w:id="203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R="00D8598B"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2. </w:delText>
        </w:r>
        <w:bookmarkStart w:id="204" w:name="_Hlk503820854"/>
        <w:bookmarkEnd w:id="202"/>
        <w:r w:rsidR="008D53D2"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R="008D53D2"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="008D53D2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2. </w:delText>
        </w:r>
        <w:r w:rsidR="008D53D2" w:rsidDel="002E0145">
          <w:rPr>
            <w:rFonts w:ascii="Times New Roman" w:hAnsi="Times New Roman" w:cs="Times New Roman"/>
            <w:sz w:val="24"/>
            <w:szCs w:val="24"/>
          </w:rPr>
          <w:delText>Different</w:delText>
        </w:r>
        <w:r w:rsidR="008D53D2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ANN model architectures.</w:delText>
        </w:r>
        <w:r w:rsidR="008D53D2" w:rsidDel="002E0145">
          <w:rPr>
            <w:rFonts w:ascii="Times New Roman" w:hAnsi="Times New Roman" w:cs="Times New Roman"/>
            <w:sz w:val="24"/>
            <w:szCs w:val="24"/>
          </w:rPr>
          <w:delText xml:space="preserve"> (a) simple feed forward neural network, (b) a recurrent (Elman) neural network, and (c) a deep feed forward neural network with multiple hidden layers.</w:delText>
        </w:r>
      </w:del>
    </w:p>
    <w:p w:rsidR="001F5368" w:rsidRPr="001F5368" w:rsidDel="002E0145" w:rsidRDefault="001F5368" w:rsidP="006701C2">
      <w:pPr>
        <w:autoSpaceDE w:val="0"/>
        <w:autoSpaceDN w:val="0"/>
        <w:adjustRightInd w:val="0"/>
        <w:spacing w:after="0" w:line="360" w:lineRule="auto"/>
        <w:rPr>
          <w:del w:id="205" w:author="Brian Freeman" w:date="2018-01-17T13:34:00Z"/>
          <w:rFonts w:ascii="Times New Roman" w:hAnsi="Times New Roman" w:cs="Times New Roman"/>
          <w:sz w:val="24"/>
          <w:szCs w:val="24"/>
        </w:rPr>
      </w:pPr>
      <w:del w:id="206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R="00D8598B"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3. Correlogram of </w:delText>
        </w:r>
        <w:r w:rsidRPr="00D8598B" w:rsidDel="002E0145">
          <w:rPr>
            <w:rFonts w:ascii="Times New Roman" w:hAnsi="Times New Roman" w:cs="Times New Roman"/>
            <w:sz w:val="24"/>
            <w:szCs w:val="24"/>
          </w:rPr>
          <w:delText>O</w:delText>
        </w:r>
        <w:r w:rsidRPr="00D8598B" w:rsidDel="002E0145">
          <w:rPr>
            <w:rFonts w:ascii="Times New Roman" w:hAnsi="Times New Roman" w:cs="Times New Roman"/>
            <w:sz w:val="24"/>
            <w:szCs w:val="24"/>
            <w:vertAlign w:val="subscript"/>
          </w:rPr>
          <w:delText>3</w:delText>
        </w:r>
        <w:r w:rsidRPr="00D8598B" w:rsidDel="002E014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4B7046" w:rsidDel="002E0145">
          <w:rPr>
            <w:rFonts w:ascii="Times New Roman" w:hAnsi="Times New Roman" w:cs="Times New Roman"/>
            <w:sz w:val="24"/>
            <w:szCs w:val="24"/>
          </w:rPr>
          <w:delText>and NOx for 72 hr</w:delText>
        </w:r>
        <w:r w:rsidRPr="001F5368" w:rsidDel="002E0145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:rsidR="001F5368" w:rsidRPr="001F5368" w:rsidDel="002E0145" w:rsidRDefault="001F5368" w:rsidP="006701C2">
      <w:pPr>
        <w:autoSpaceDE w:val="0"/>
        <w:autoSpaceDN w:val="0"/>
        <w:adjustRightInd w:val="0"/>
        <w:spacing w:after="0" w:line="360" w:lineRule="auto"/>
        <w:rPr>
          <w:del w:id="207" w:author="Brian Freeman" w:date="2018-01-17T13:34:00Z"/>
          <w:rFonts w:ascii="Times New Roman" w:hAnsi="Times New Roman" w:cs="Times New Roman"/>
          <w:sz w:val="24"/>
          <w:szCs w:val="24"/>
        </w:rPr>
      </w:pPr>
      <w:bookmarkStart w:id="208" w:name="_Hlk503820927"/>
      <w:bookmarkEnd w:id="204"/>
      <w:del w:id="209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R="00D8598B"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4. Architecture of an RNN showing layers unfolding in time.</w:delText>
        </w:r>
      </w:del>
    </w:p>
    <w:p w:rsidR="001F5368" w:rsidRPr="001F5368" w:rsidDel="002E0145" w:rsidRDefault="001F5368" w:rsidP="006701C2">
      <w:pPr>
        <w:autoSpaceDE w:val="0"/>
        <w:autoSpaceDN w:val="0"/>
        <w:adjustRightInd w:val="0"/>
        <w:spacing w:after="0" w:line="360" w:lineRule="auto"/>
        <w:rPr>
          <w:del w:id="210" w:author="Brian Freeman" w:date="2018-01-17T13:34:00Z"/>
          <w:rFonts w:ascii="Times New Roman" w:hAnsi="Times New Roman" w:cs="Times New Roman"/>
          <w:sz w:val="24"/>
          <w:szCs w:val="24"/>
        </w:rPr>
      </w:pPr>
      <w:bookmarkStart w:id="211" w:name="_Hlk503820974"/>
      <w:bookmarkEnd w:id="208"/>
      <w:del w:id="212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R="00D8598B"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5. LSTM architecture showing unit time delays (-1), gates and recurrent</w:delText>
        </w:r>
      </w:del>
    </w:p>
    <w:p w:rsidR="001F5368" w:rsidRPr="001F5368" w:rsidDel="002E0145" w:rsidRDefault="001F5368" w:rsidP="006701C2">
      <w:pPr>
        <w:autoSpaceDE w:val="0"/>
        <w:autoSpaceDN w:val="0"/>
        <w:adjustRightInd w:val="0"/>
        <w:spacing w:after="0" w:line="360" w:lineRule="auto"/>
        <w:rPr>
          <w:del w:id="213" w:author="Brian Freeman" w:date="2018-01-17T13:34:00Z"/>
          <w:rFonts w:ascii="Times New Roman" w:hAnsi="Times New Roman" w:cs="Times New Roman"/>
          <w:sz w:val="24"/>
          <w:szCs w:val="24"/>
        </w:rPr>
      </w:pPr>
      <w:del w:id="214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activation functions (</w:delText>
        </w:r>
        <w:r w:rsidR="004B7046" w:rsidDel="002E0145">
          <w:rPr>
            <w:rFonts w:ascii="Times New Roman" w:hAnsi="Times New Roman" w:cs="Times New Roman"/>
            <w:sz w:val="24"/>
            <w:szCs w:val="24"/>
          </w:rPr>
          <w:delText>σ</w:delText>
        </w:r>
        <w:r w:rsidRPr="001F5368" w:rsidDel="002E0145">
          <w:rPr>
            <w:rFonts w:ascii="Times New Roman" w:hAnsi="Times New Roman" w:cs="Times New Roman"/>
            <w:sz w:val="24"/>
            <w:szCs w:val="24"/>
          </w:rPr>
          <w:delText>).</w:delText>
        </w:r>
      </w:del>
    </w:p>
    <w:p w:rsidR="001F5368" w:rsidRPr="001F5368" w:rsidDel="002E0145" w:rsidRDefault="00D8598B" w:rsidP="006701C2">
      <w:pPr>
        <w:autoSpaceDE w:val="0"/>
        <w:autoSpaceDN w:val="0"/>
        <w:adjustRightInd w:val="0"/>
        <w:spacing w:after="0" w:line="360" w:lineRule="auto"/>
        <w:rPr>
          <w:del w:id="215" w:author="Brian Freeman" w:date="2018-01-17T13:34:00Z"/>
          <w:rFonts w:ascii="Times New Roman" w:hAnsi="Times New Roman" w:cs="Times New Roman"/>
          <w:sz w:val="24"/>
          <w:szCs w:val="24"/>
        </w:rPr>
      </w:pPr>
      <w:bookmarkStart w:id="216" w:name="_Hlk503821045"/>
      <w:bookmarkEnd w:id="211"/>
      <w:del w:id="217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6. Location of Kuwait and AMS used in the study.</w:delText>
        </w:r>
      </w:del>
    </w:p>
    <w:p w:rsidR="001F5368" w:rsidRPr="001F5368" w:rsidDel="002E0145" w:rsidRDefault="00D8598B" w:rsidP="006701C2">
      <w:pPr>
        <w:autoSpaceDE w:val="0"/>
        <w:autoSpaceDN w:val="0"/>
        <w:adjustRightInd w:val="0"/>
        <w:spacing w:after="0" w:line="360" w:lineRule="auto"/>
        <w:rPr>
          <w:del w:id="218" w:author="Brian Freeman" w:date="2018-01-17T13:34:00Z"/>
          <w:rFonts w:ascii="Times New Roman" w:hAnsi="Times New Roman" w:cs="Times New Roman"/>
          <w:sz w:val="24"/>
          <w:szCs w:val="24"/>
        </w:rPr>
      </w:pPr>
      <w:bookmarkStart w:id="219" w:name="_Hlk503821089"/>
      <w:bookmarkEnd w:id="216"/>
      <w:del w:id="220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7. Station wind-rose from 2012 to 2014.</w:delText>
        </w:r>
      </w:del>
    </w:p>
    <w:p w:rsidR="001F5368" w:rsidRPr="001F5368" w:rsidDel="002E0145" w:rsidRDefault="00D8598B" w:rsidP="006701C2">
      <w:pPr>
        <w:autoSpaceDE w:val="0"/>
        <w:autoSpaceDN w:val="0"/>
        <w:adjustRightInd w:val="0"/>
        <w:spacing w:after="0" w:line="360" w:lineRule="auto"/>
        <w:rPr>
          <w:del w:id="221" w:author="Brian Freeman" w:date="2018-01-17T13:34:00Z"/>
          <w:rFonts w:ascii="Times New Roman" w:hAnsi="Times New Roman" w:cs="Times New Roman"/>
          <w:sz w:val="24"/>
          <w:szCs w:val="24"/>
        </w:rPr>
      </w:pPr>
      <w:bookmarkStart w:id="222" w:name="_Hlk503821226"/>
      <w:bookmarkEnd w:id="219"/>
      <w:del w:id="223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8. Seasona</w:delText>
        </w:r>
        <w:r w:rsidR="004B7046" w:rsidDel="002E0145">
          <w:rPr>
            <w:rFonts w:ascii="Times New Roman" w:hAnsi="Times New Roman" w:cs="Times New Roman"/>
            <w:sz w:val="24"/>
            <w:szCs w:val="24"/>
          </w:rPr>
          <w:delText>l bivariate polar plots of 1 h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>r O</w:delText>
        </w:r>
        <w:r w:rsidR="001F5368" w:rsidRPr="00D8598B" w:rsidDel="002E0145">
          <w:rPr>
            <w:rFonts w:ascii="Times New Roman" w:hAnsi="Times New Roman" w:cs="Times New Roman"/>
            <w:sz w:val="24"/>
            <w:szCs w:val="24"/>
            <w:vertAlign w:val="subscript"/>
          </w:rPr>
          <w:delText>3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:rsidR="001F5368" w:rsidRPr="001F5368" w:rsidDel="002E0145" w:rsidRDefault="00D8598B" w:rsidP="006701C2">
      <w:pPr>
        <w:autoSpaceDE w:val="0"/>
        <w:autoSpaceDN w:val="0"/>
        <w:adjustRightInd w:val="0"/>
        <w:spacing w:after="0" w:line="360" w:lineRule="auto"/>
        <w:rPr>
          <w:del w:id="224" w:author="Brian Freeman" w:date="2018-01-17T13:34:00Z"/>
          <w:rFonts w:ascii="Times New Roman" w:hAnsi="Times New Roman" w:cs="Times New Roman"/>
          <w:sz w:val="24"/>
          <w:szCs w:val="24"/>
        </w:rPr>
      </w:pPr>
      <w:bookmarkStart w:id="225" w:name="_Hlk503821273"/>
      <w:bookmarkEnd w:id="222"/>
      <w:del w:id="226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="004B7046" w:rsidDel="002E0145">
          <w:rPr>
            <w:rFonts w:ascii="Times New Roman" w:hAnsi="Times New Roman" w:cs="Times New Roman"/>
            <w:sz w:val="24"/>
            <w:szCs w:val="24"/>
          </w:rPr>
          <w:delText xml:space="preserve"> 9. Hourly averages of 1 h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r </w:delText>
        </w:r>
        <w:r w:rsidR="004B7046" w:rsidRPr="004B7046" w:rsidDel="002E0145">
          <w:rPr>
            <w:rFonts w:ascii="Times New Roman" w:hAnsi="Times New Roman" w:cs="Times New Roman"/>
            <w:sz w:val="24"/>
            <w:szCs w:val="24"/>
          </w:rPr>
          <w:delText>O</w:delText>
        </w:r>
        <w:r w:rsidR="004B7046" w:rsidRPr="004B7046" w:rsidDel="002E0145">
          <w:rPr>
            <w:rFonts w:ascii="Times New Roman" w:hAnsi="Times New Roman" w:cs="Times New Roman"/>
            <w:sz w:val="24"/>
            <w:szCs w:val="24"/>
            <w:vertAlign w:val="subscript"/>
          </w:rPr>
          <w:delText>3</w:delText>
        </w:r>
        <w:r w:rsidR="001F5368" w:rsidRPr="001F5368" w:rsidDel="002E0145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>and NOx.</w:delText>
        </w:r>
      </w:del>
    </w:p>
    <w:p w:rsidR="001F5368" w:rsidRPr="001F5368" w:rsidDel="002E0145" w:rsidRDefault="00D8598B" w:rsidP="006701C2">
      <w:pPr>
        <w:autoSpaceDE w:val="0"/>
        <w:autoSpaceDN w:val="0"/>
        <w:adjustRightInd w:val="0"/>
        <w:spacing w:after="0" w:line="360" w:lineRule="auto"/>
        <w:rPr>
          <w:del w:id="227" w:author="Brian Freeman" w:date="2018-01-17T13:34:00Z"/>
          <w:rFonts w:ascii="Times New Roman" w:hAnsi="Times New Roman" w:cs="Times New Roman"/>
          <w:sz w:val="24"/>
          <w:szCs w:val="24"/>
        </w:rPr>
      </w:pPr>
      <w:bookmarkStart w:id="228" w:name="_Hlk503821352"/>
      <w:bookmarkEnd w:id="225"/>
      <w:del w:id="229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10. RMSE of </w:delText>
        </w:r>
        <w:r w:rsidR="004B7046" w:rsidRPr="004B7046" w:rsidDel="002E0145">
          <w:rPr>
            <w:rFonts w:ascii="Times New Roman" w:hAnsi="Times New Roman" w:cs="Times New Roman"/>
            <w:sz w:val="24"/>
            <w:szCs w:val="24"/>
          </w:rPr>
          <w:delText>O</w:delText>
        </w:r>
        <w:r w:rsidR="004B7046" w:rsidRPr="004B7046" w:rsidDel="002E0145">
          <w:rPr>
            <w:rFonts w:ascii="Times New Roman" w:hAnsi="Times New Roman" w:cs="Times New Roman"/>
            <w:sz w:val="24"/>
            <w:szCs w:val="24"/>
            <w:vertAlign w:val="subscript"/>
          </w:rPr>
          <w:delText>3</w:delText>
        </w:r>
        <w:r w:rsidR="001F5368" w:rsidRPr="001F5368" w:rsidDel="002E0145">
          <w:rPr>
            <w:rFonts w:ascii="Times New Roman" w:hAnsi="Times New Roman" w:cs="Times New Roman"/>
            <w:sz w:val="16"/>
            <w:szCs w:val="16"/>
          </w:rPr>
          <w:delText xml:space="preserve"> 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and NOx from consecutive gaps of data using the </w:delText>
        </w:r>
        <w:r w:rsidR="00425A0B" w:rsidDel="002E0145">
          <w:rPr>
            <w:rFonts w:ascii="Times New Roman" w:hAnsi="Times New Roman" w:cs="Times New Roman"/>
            <w:sz w:val="24"/>
            <w:szCs w:val="24"/>
          </w:rPr>
          <w:delText>first</w:delText>
        </w:r>
      </w:del>
    </w:p>
    <w:p w:rsidR="001F5368" w:rsidRPr="001F5368" w:rsidDel="002E0145" w:rsidRDefault="001F5368" w:rsidP="006701C2">
      <w:pPr>
        <w:autoSpaceDE w:val="0"/>
        <w:autoSpaceDN w:val="0"/>
        <w:adjustRightInd w:val="0"/>
        <w:spacing w:after="0" w:line="360" w:lineRule="auto"/>
        <w:rPr>
          <w:del w:id="230" w:author="Brian Freeman" w:date="2018-01-17T13:34:00Z"/>
          <w:rFonts w:ascii="Times New Roman" w:hAnsi="Times New Roman" w:cs="Times New Roman"/>
          <w:sz w:val="24"/>
          <w:szCs w:val="24"/>
        </w:rPr>
      </w:pPr>
      <w:del w:id="231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imputation method.</w:delText>
        </w:r>
      </w:del>
    </w:p>
    <w:p w:rsidR="00AC20F3" w:rsidDel="002E0145" w:rsidRDefault="00D8598B" w:rsidP="00AC20F3">
      <w:pPr>
        <w:autoSpaceDE w:val="0"/>
        <w:autoSpaceDN w:val="0"/>
        <w:adjustRightInd w:val="0"/>
        <w:spacing w:after="0" w:line="360" w:lineRule="auto"/>
        <w:rPr>
          <w:del w:id="232" w:author="Brian Freeman" w:date="2018-01-17T13:34:00Z"/>
          <w:rFonts w:ascii="Times New Roman" w:hAnsi="Times New Roman" w:cs="Times New Roman"/>
          <w:sz w:val="24"/>
          <w:szCs w:val="24"/>
        </w:rPr>
      </w:pPr>
      <w:bookmarkStart w:id="233" w:name="_Hlk503821430"/>
      <w:bookmarkEnd w:id="228"/>
      <w:del w:id="234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11. </w:delText>
        </w:r>
        <w:bookmarkStart w:id="235" w:name="_Hlk503821489"/>
        <w:bookmarkEnd w:id="233"/>
        <w:r w:rsidR="00AC20F3" w:rsidDel="002E0145">
          <w:rPr>
            <w:rFonts w:ascii="Times New Roman" w:hAnsi="Times New Roman" w:cs="Times New Roman"/>
            <w:sz w:val="24"/>
            <w:szCs w:val="24"/>
          </w:rPr>
          <w:delText>Feature importance</w:delText>
        </w:r>
        <w:r w:rsidR="00AC20F3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from decision tree predicti</w:delText>
        </w:r>
        <w:r w:rsidR="00AC20F3" w:rsidDel="002E0145">
          <w:rPr>
            <w:rFonts w:ascii="Times New Roman" w:hAnsi="Times New Roman" w:cs="Times New Roman"/>
            <w:sz w:val="24"/>
            <w:szCs w:val="24"/>
          </w:rPr>
          <w:delText>on of</w:delText>
        </w:r>
        <w:r w:rsidR="00AC20F3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8 hr O</w:delText>
        </w:r>
        <w:r w:rsidR="00AC20F3" w:rsidRPr="00D8598B" w:rsidDel="002E0145">
          <w:rPr>
            <w:rFonts w:ascii="Times New Roman" w:hAnsi="Times New Roman" w:cs="Times New Roman"/>
            <w:sz w:val="24"/>
            <w:szCs w:val="24"/>
            <w:vertAlign w:val="subscript"/>
          </w:rPr>
          <w:delText>3</w:delText>
        </w:r>
        <w:r w:rsidR="00AC20F3" w:rsidDel="002E0145">
          <w:rPr>
            <w:rFonts w:ascii="Times New Roman" w:hAnsi="Times New Roman" w:cs="Times New Roman"/>
            <w:sz w:val="24"/>
            <w:szCs w:val="24"/>
            <w:vertAlign w:val="subscript"/>
          </w:rPr>
          <w:delText xml:space="preserve"> </w:delText>
        </w:r>
        <w:r w:rsidR="00AC20F3" w:rsidRPr="00AC20F3" w:rsidDel="002E0145">
          <w:rPr>
            <w:rFonts w:ascii="Times New Roman" w:hAnsi="Times New Roman" w:cs="Times New Roman"/>
            <w:sz w:val="24"/>
            <w:szCs w:val="24"/>
          </w:rPr>
          <w:delText>e</w:delText>
        </w:r>
        <w:r w:rsidR="00AC20F3" w:rsidDel="002E0145">
          <w:rPr>
            <w:rFonts w:ascii="Times New Roman" w:hAnsi="Times New Roman" w:cs="Times New Roman"/>
            <w:sz w:val="24"/>
            <w:szCs w:val="24"/>
          </w:rPr>
          <w:delText xml:space="preserve">xceedances </w:delText>
        </w:r>
        <w:r w:rsidR="00AC20F3" w:rsidRPr="001F5368" w:rsidDel="002E0145">
          <w:rPr>
            <w:rFonts w:ascii="Times New Roman" w:hAnsi="Times New Roman" w:cs="Times New Roman"/>
            <w:sz w:val="24"/>
            <w:szCs w:val="24"/>
          </w:rPr>
          <w:delText>from 1</w:delText>
        </w:r>
        <w:r w:rsidR="00AC20F3" w:rsidDel="002E0145">
          <w:rPr>
            <w:rFonts w:ascii="Times New Roman" w:hAnsi="Times New Roman" w:cs="Times New Roman"/>
            <w:sz w:val="24"/>
            <w:szCs w:val="24"/>
          </w:rPr>
          <w:delText xml:space="preserve"> hr</w:delText>
        </w:r>
        <w:r w:rsidR="00AC20F3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to 12 </w:delText>
        </w:r>
        <w:r w:rsidR="00AC20F3" w:rsidDel="002E0145">
          <w:rPr>
            <w:rFonts w:ascii="Times New Roman" w:hAnsi="Times New Roman" w:cs="Times New Roman"/>
            <w:sz w:val="24"/>
            <w:szCs w:val="24"/>
          </w:rPr>
          <w:delText>hr</w:delText>
        </w:r>
        <w:r w:rsidR="00AC20F3" w:rsidRPr="001F5368" w:rsidDel="002E0145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:rsidR="001F5368" w:rsidRPr="001F5368" w:rsidDel="002E0145" w:rsidRDefault="00D8598B" w:rsidP="00AC20F3">
      <w:pPr>
        <w:autoSpaceDE w:val="0"/>
        <w:autoSpaceDN w:val="0"/>
        <w:adjustRightInd w:val="0"/>
        <w:spacing w:after="0" w:line="360" w:lineRule="auto"/>
        <w:rPr>
          <w:del w:id="236" w:author="Brian Freeman" w:date="2018-01-17T13:34:00Z"/>
          <w:rFonts w:ascii="Times New Roman" w:hAnsi="Times New Roman" w:cs="Times New Roman"/>
          <w:sz w:val="24"/>
          <w:szCs w:val="24"/>
        </w:rPr>
      </w:pPr>
      <w:del w:id="237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12. Process of converting data input columns into a Tensor for training</w:delText>
        </w:r>
      </w:del>
    </w:p>
    <w:p w:rsidR="001F5368" w:rsidRPr="001F5368" w:rsidDel="002E0145" w:rsidRDefault="001F5368" w:rsidP="006701C2">
      <w:pPr>
        <w:autoSpaceDE w:val="0"/>
        <w:autoSpaceDN w:val="0"/>
        <w:adjustRightInd w:val="0"/>
        <w:spacing w:after="0" w:line="360" w:lineRule="auto"/>
        <w:rPr>
          <w:del w:id="238" w:author="Brian Freeman" w:date="2018-01-17T13:34:00Z"/>
          <w:rFonts w:ascii="Times New Roman" w:hAnsi="Times New Roman" w:cs="Times New Roman"/>
          <w:sz w:val="24"/>
          <w:szCs w:val="24"/>
        </w:rPr>
      </w:pPr>
      <w:del w:id="239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the RNN.</w:delText>
        </w:r>
      </w:del>
    </w:p>
    <w:p w:rsidR="001F5368" w:rsidRPr="001F5368" w:rsidDel="002E0145" w:rsidRDefault="00D8598B" w:rsidP="006701C2">
      <w:pPr>
        <w:autoSpaceDE w:val="0"/>
        <w:autoSpaceDN w:val="0"/>
        <w:adjustRightInd w:val="0"/>
        <w:spacing w:after="0" w:line="360" w:lineRule="auto"/>
        <w:rPr>
          <w:del w:id="240" w:author="Brian Freeman" w:date="2018-01-17T13:34:00Z"/>
          <w:rFonts w:ascii="Times New Roman" w:hAnsi="Times New Roman" w:cs="Times New Roman"/>
          <w:sz w:val="24"/>
          <w:szCs w:val="24"/>
        </w:rPr>
      </w:pPr>
      <w:bookmarkStart w:id="241" w:name="_Hlk503821552"/>
      <w:bookmarkEnd w:id="235"/>
      <w:del w:id="242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>ure 13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. Loss function errors for training and test data sets for </w:delText>
        </w:r>
        <w:r w:rsidR="00425A0B" w:rsidDel="002E0145">
          <w:rPr>
            <w:rFonts w:ascii="Times New Roman" w:hAnsi="Times New Roman" w:cs="Times New Roman"/>
            <w:sz w:val="24"/>
            <w:szCs w:val="24"/>
          </w:rPr>
          <w:delText>different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horizons</w:delText>
        </w:r>
        <w:r w:rsidR="00EF02A3" w:rsidDel="002E014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EF02A3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at </w:delText>
        </w:r>
        <w:r w:rsidR="00EF02A3" w:rsidDel="002E0145">
          <w:rPr>
            <w:rFonts w:ascii="Times New Roman" w:hAnsi="Times New Roman" w:cs="Times New Roman"/>
            <w:sz w:val="24"/>
            <w:szCs w:val="24"/>
          </w:rPr>
          <w:delText>(a)</w:delText>
        </w:r>
        <w:r w:rsidR="00EF02A3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24</w:delText>
        </w:r>
        <w:r w:rsidR="00EF02A3" w:rsidDel="002E0145">
          <w:rPr>
            <w:rFonts w:ascii="Times New Roman" w:hAnsi="Times New Roman" w:cs="Times New Roman"/>
            <w:sz w:val="24"/>
            <w:szCs w:val="24"/>
          </w:rPr>
          <w:delText xml:space="preserve"> hr,</w:delText>
        </w:r>
        <w:r w:rsidR="00EF02A3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EF02A3" w:rsidDel="002E0145">
          <w:rPr>
            <w:rFonts w:ascii="Times New Roman" w:hAnsi="Times New Roman" w:cs="Times New Roman"/>
            <w:sz w:val="24"/>
            <w:szCs w:val="24"/>
          </w:rPr>
          <w:delText>(</w:delText>
        </w:r>
        <w:r w:rsidR="00EF02A3" w:rsidRPr="001F5368" w:rsidDel="002E0145">
          <w:rPr>
            <w:rFonts w:ascii="Times New Roman" w:hAnsi="Times New Roman" w:cs="Times New Roman"/>
            <w:sz w:val="24"/>
            <w:szCs w:val="24"/>
          </w:rPr>
          <w:delText>b</w:delText>
        </w:r>
        <w:r w:rsidR="00EF02A3" w:rsidDel="002E0145">
          <w:rPr>
            <w:rFonts w:ascii="Times New Roman" w:hAnsi="Times New Roman" w:cs="Times New Roman"/>
            <w:sz w:val="24"/>
            <w:szCs w:val="24"/>
          </w:rPr>
          <w:delText>)</w:delText>
        </w:r>
        <w:r w:rsidR="00EF02A3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36</w:delText>
        </w:r>
        <w:r w:rsidR="00EF02A3" w:rsidDel="002E0145">
          <w:rPr>
            <w:rFonts w:ascii="Times New Roman" w:hAnsi="Times New Roman" w:cs="Times New Roman"/>
            <w:sz w:val="24"/>
            <w:szCs w:val="24"/>
          </w:rPr>
          <w:delText xml:space="preserve"> hr,</w:delText>
        </w:r>
        <w:r w:rsidR="00EF02A3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and </w:delText>
        </w:r>
        <w:r w:rsidR="00EF02A3" w:rsidDel="002E0145">
          <w:rPr>
            <w:rFonts w:ascii="Times New Roman" w:hAnsi="Times New Roman" w:cs="Times New Roman"/>
            <w:sz w:val="24"/>
            <w:szCs w:val="24"/>
          </w:rPr>
          <w:delText>(</w:delText>
        </w:r>
        <w:r w:rsidR="00EF02A3" w:rsidRPr="001F5368" w:rsidDel="002E0145">
          <w:rPr>
            <w:rFonts w:ascii="Times New Roman" w:hAnsi="Times New Roman" w:cs="Times New Roman"/>
            <w:sz w:val="24"/>
            <w:szCs w:val="24"/>
          </w:rPr>
          <w:delText>c</w:delText>
        </w:r>
        <w:r w:rsidR="00EF02A3" w:rsidDel="002E0145">
          <w:rPr>
            <w:rFonts w:ascii="Times New Roman" w:hAnsi="Times New Roman" w:cs="Times New Roman"/>
            <w:sz w:val="24"/>
            <w:szCs w:val="24"/>
          </w:rPr>
          <w:delText>)</w:delText>
        </w:r>
        <w:r w:rsidR="00EF02A3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48</w:delText>
        </w:r>
        <w:r w:rsidR="00EF02A3" w:rsidDel="002E0145">
          <w:rPr>
            <w:rFonts w:ascii="Times New Roman" w:hAnsi="Times New Roman" w:cs="Times New Roman"/>
            <w:sz w:val="24"/>
            <w:szCs w:val="24"/>
          </w:rPr>
          <w:delText xml:space="preserve"> hr</w:delText>
        </w:r>
        <w:r w:rsidR="00EF02A3" w:rsidRPr="001F5368" w:rsidDel="002E0145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bookmarkEnd w:id="241"/>
    <w:p w:rsidR="001F5368" w:rsidRPr="001F5368" w:rsidDel="002E0145" w:rsidRDefault="00D8598B" w:rsidP="006701C2">
      <w:pPr>
        <w:autoSpaceDE w:val="0"/>
        <w:autoSpaceDN w:val="0"/>
        <w:adjustRightInd w:val="0"/>
        <w:spacing w:after="0" w:line="360" w:lineRule="auto"/>
        <w:rPr>
          <w:del w:id="243" w:author="Brian Freeman" w:date="2018-01-17T13:34:00Z"/>
          <w:rFonts w:ascii="Times New Roman" w:hAnsi="Times New Roman" w:cs="Times New Roman"/>
          <w:sz w:val="24"/>
          <w:szCs w:val="24"/>
        </w:rPr>
      </w:pPr>
      <w:del w:id="244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14. Results of training an RNN with a 24 hr horizon.</w:delText>
        </w:r>
      </w:del>
    </w:p>
    <w:p w:rsidR="001F5368" w:rsidRPr="001F5368" w:rsidDel="002E0145" w:rsidRDefault="00D8598B" w:rsidP="006701C2">
      <w:pPr>
        <w:autoSpaceDE w:val="0"/>
        <w:autoSpaceDN w:val="0"/>
        <w:adjustRightInd w:val="0"/>
        <w:spacing w:after="0" w:line="360" w:lineRule="auto"/>
        <w:rPr>
          <w:del w:id="245" w:author="Brian Freeman" w:date="2018-01-17T13:34:00Z"/>
          <w:rFonts w:ascii="Times New Roman" w:hAnsi="Times New Roman" w:cs="Times New Roman"/>
          <w:sz w:val="24"/>
          <w:szCs w:val="24"/>
        </w:rPr>
      </w:pPr>
      <w:del w:id="246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15. Distribution of residual test errors for 24 hr horizon network.</w:delText>
        </w:r>
      </w:del>
    </w:p>
    <w:p w:rsidR="001F5368" w:rsidRPr="001F5368" w:rsidDel="002E0145" w:rsidRDefault="00D8598B" w:rsidP="006701C2">
      <w:pPr>
        <w:autoSpaceDE w:val="0"/>
        <w:autoSpaceDN w:val="0"/>
        <w:adjustRightInd w:val="0"/>
        <w:spacing w:after="0" w:line="360" w:lineRule="auto"/>
        <w:rPr>
          <w:del w:id="247" w:author="Brian Freeman" w:date="2018-01-17T13:34:00Z"/>
          <w:rFonts w:ascii="Times New Roman" w:hAnsi="Times New Roman" w:cs="Times New Roman"/>
          <w:sz w:val="24"/>
          <w:szCs w:val="24"/>
        </w:rPr>
      </w:pPr>
      <w:del w:id="248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16. Training error associated with feature reduction on network prediction</w:delText>
        </w:r>
      </w:del>
    </w:p>
    <w:p w:rsidR="001F5368" w:rsidRPr="001F5368" w:rsidDel="002E0145" w:rsidRDefault="00266C06" w:rsidP="006701C2">
      <w:pPr>
        <w:autoSpaceDE w:val="0"/>
        <w:autoSpaceDN w:val="0"/>
        <w:adjustRightInd w:val="0"/>
        <w:spacing w:after="0" w:line="360" w:lineRule="auto"/>
        <w:rPr>
          <w:del w:id="249" w:author="Brian Freeman" w:date="2018-01-17T13:34:00Z"/>
          <w:rFonts w:ascii="Times New Roman" w:hAnsi="Times New Roman" w:cs="Times New Roman"/>
          <w:sz w:val="24"/>
          <w:szCs w:val="24"/>
        </w:rPr>
      </w:pPr>
      <w:del w:id="250" w:author="Brian Freeman" w:date="2018-01-17T13:34:00Z">
        <w:r w:rsidDel="002E0145">
          <w:rPr>
            <w:rFonts w:ascii="Times New Roman" w:hAnsi="Times New Roman" w:cs="Times New Roman"/>
            <w:sz w:val="24"/>
            <w:szCs w:val="24"/>
          </w:rPr>
          <w:delText>(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>in ppb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>)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:rsidR="001F5368" w:rsidRPr="001F5368" w:rsidDel="002E0145" w:rsidRDefault="00D8598B" w:rsidP="006701C2">
      <w:pPr>
        <w:autoSpaceDE w:val="0"/>
        <w:autoSpaceDN w:val="0"/>
        <w:adjustRightInd w:val="0"/>
        <w:spacing w:after="0" w:line="360" w:lineRule="auto"/>
        <w:rPr>
          <w:del w:id="251" w:author="Brian Freeman" w:date="2018-01-17T13:34:00Z"/>
          <w:rFonts w:ascii="Times New Roman" w:hAnsi="Times New Roman" w:cs="Times New Roman"/>
          <w:sz w:val="24"/>
          <w:szCs w:val="24"/>
        </w:rPr>
      </w:pPr>
      <w:bookmarkStart w:id="252" w:name="_Hlk503823511"/>
      <w:del w:id="253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17. Prediction horizons using 5 features and default parameters</w:delText>
        </w:r>
        <w:r w:rsidR="00DB74B9" w:rsidDel="002E0145">
          <w:rPr>
            <w:rFonts w:ascii="Times New Roman" w:hAnsi="Times New Roman" w:cs="Times New Roman"/>
            <w:sz w:val="24"/>
            <w:szCs w:val="24"/>
          </w:rPr>
          <w:delText xml:space="preserve"> (MAE in ppb)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>.</w:delText>
        </w:r>
      </w:del>
    </w:p>
    <w:p w:rsidR="001F5368" w:rsidRPr="001F5368" w:rsidDel="002E0145" w:rsidRDefault="00D8598B" w:rsidP="006701C2">
      <w:pPr>
        <w:autoSpaceDE w:val="0"/>
        <w:autoSpaceDN w:val="0"/>
        <w:adjustRightInd w:val="0"/>
        <w:spacing w:after="0" w:line="360" w:lineRule="auto"/>
        <w:rPr>
          <w:del w:id="254" w:author="Brian Freeman" w:date="2018-01-17T13:34:00Z"/>
          <w:rFonts w:ascii="Times New Roman" w:hAnsi="Times New Roman" w:cs="Times New Roman"/>
          <w:sz w:val="24"/>
          <w:szCs w:val="24"/>
        </w:rPr>
      </w:pPr>
      <w:bookmarkStart w:id="255" w:name="_Hlk503823590"/>
      <w:bookmarkEnd w:id="252"/>
      <w:del w:id="256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18. 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 xml:space="preserve">Impact of </w:delText>
        </w:r>
        <w:r w:rsidR="00EF02A3" w:rsidDel="002E0145">
          <w:rPr>
            <w:rFonts w:ascii="Times New Roman" w:hAnsi="Times New Roman" w:cs="Times New Roman"/>
            <w:sz w:val="24"/>
            <w:szCs w:val="24"/>
          </w:rPr>
          <w:delText>(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>a</w:delText>
        </w:r>
        <w:r w:rsidR="00EF02A3" w:rsidDel="002E0145">
          <w:rPr>
            <w:rFonts w:ascii="Times New Roman" w:hAnsi="Times New Roman" w:cs="Times New Roman"/>
            <w:sz w:val="24"/>
            <w:szCs w:val="24"/>
          </w:rPr>
          <w:delText>)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 xml:space="preserve"> batch samples, </w:delText>
        </w:r>
        <w:r w:rsidR="00EF02A3" w:rsidDel="002E0145">
          <w:rPr>
            <w:rFonts w:ascii="Times New Roman" w:hAnsi="Times New Roman" w:cs="Times New Roman"/>
            <w:sz w:val="24"/>
            <w:szCs w:val="24"/>
          </w:rPr>
          <w:delText>(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>b</w:delText>
        </w:r>
        <w:r w:rsidR="00EF02A3" w:rsidDel="002E0145">
          <w:rPr>
            <w:rFonts w:ascii="Times New Roman" w:hAnsi="Times New Roman" w:cs="Times New Roman"/>
            <w:sz w:val="24"/>
            <w:szCs w:val="24"/>
          </w:rPr>
          <w:delText>)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 xml:space="preserve"> L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ook back nodes, and </w:delText>
        </w:r>
        <w:r w:rsidR="00EF02A3" w:rsidDel="002E0145">
          <w:rPr>
            <w:rFonts w:ascii="Times New Roman" w:hAnsi="Times New Roman" w:cs="Times New Roman"/>
            <w:sz w:val="24"/>
            <w:szCs w:val="24"/>
          </w:rPr>
          <w:delText>(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>c</w:delText>
        </w:r>
        <w:r w:rsidR="00EF02A3" w:rsidDel="002E0145">
          <w:rPr>
            <w:rFonts w:ascii="Times New Roman" w:hAnsi="Times New Roman" w:cs="Times New Roman"/>
            <w:sz w:val="24"/>
            <w:szCs w:val="24"/>
          </w:rPr>
          <w:delText>)</w:delText>
        </w:r>
      </w:del>
    </w:p>
    <w:p w:rsidR="001F5368" w:rsidRPr="001F5368" w:rsidDel="002E0145" w:rsidRDefault="001F5368" w:rsidP="006701C2">
      <w:pPr>
        <w:autoSpaceDE w:val="0"/>
        <w:autoSpaceDN w:val="0"/>
        <w:adjustRightInd w:val="0"/>
        <w:spacing w:after="0" w:line="360" w:lineRule="auto"/>
        <w:rPr>
          <w:del w:id="257" w:author="Brian Freeman" w:date="2018-01-17T13:34:00Z"/>
          <w:rFonts w:ascii="Times New Roman" w:hAnsi="Times New Roman" w:cs="Times New Roman"/>
          <w:sz w:val="24"/>
          <w:szCs w:val="24"/>
        </w:rPr>
      </w:pPr>
      <w:del w:id="258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dropout factor parameter</w:delText>
        </w:r>
        <w:r w:rsidR="00FE38A5" w:rsidDel="002E0145">
          <w:rPr>
            <w:rFonts w:ascii="Times New Roman" w:hAnsi="Times New Roman" w:cs="Times New Roman"/>
            <w:sz w:val="24"/>
            <w:szCs w:val="24"/>
          </w:rPr>
          <w:delText xml:space="preserve">s on training errors in the </w:delText>
        </w:r>
        <w:r w:rsidRPr="001F5368" w:rsidDel="002E0145">
          <w:rPr>
            <w:rFonts w:ascii="Times New Roman" w:hAnsi="Times New Roman" w:cs="Times New Roman"/>
            <w:sz w:val="24"/>
            <w:szCs w:val="24"/>
          </w:rPr>
          <w:delText>model.</w:delText>
        </w:r>
      </w:del>
    </w:p>
    <w:p w:rsidR="001F5368" w:rsidRPr="001F5368" w:rsidDel="002E0145" w:rsidRDefault="00D8598B" w:rsidP="006701C2">
      <w:pPr>
        <w:autoSpaceDE w:val="0"/>
        <w:autoSpaceDN w:val="0"/>
        <w:adjustRightInd w:val="0"/>
        <w:spacing w:after="0" w:line="360" w:lineRule="auto"/>
        <w:rPr>
          <w:del w:id="259" w:author="Brian Freeman" w:date="2018-01-17T13:34:00Z"/>
          <w:rFonts w:ascii="Times New Roman" w:hAnsi="Times New Roman" w:cs="Times New Roman"/>
          <w:sz w:val="24"/>
          <w:szCs w:val="24"/>
        </w:rPr>
      </w:pPr>
      <w:bookmarkStart w:id="260" w:name="_Hlk503823962"/>
      <w:bookmarkEnd w:id="255"/>
      <w:del w:id="261" w:author="Brian Freeman" w:date="2018-01-17T13:34:00Z">
        <w:r w:rsidRPr="001F5368" w:rsidDel="002E0145">
          <w:rPr>
            <w:rFonts w:ascii="Times New Roman" w:hAnsi="Times New Roman" w:cs="Times New Roman"/>
            <w:sz w:val="24"/>
            <w:szCs w:val="24"/>
          </w:rPr>
          <w:delText>Fig</w:delText>
        </w:r>
        <w:r w:rsidDel="002E0145">
          <w:rPr>
            <w:rFonts w:ascii="Times New Roman" w:hAnsi="Times New Roman" w:cs="Times New Roman"/>
            <w:sz w:val="24"/>
            <w:szCs w:val="24"/>
          </w:rPr>
          <w:delText>ure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19. Comparison of </w:delText>
        </w:r>
        <w:r w:rsidR="00425A0B" w:rsidDel="002E0145">
          <w:rPr>
            <w:rFonts w:ascii="Times New Roman" w:hAnsi="Times New Roman" w:cs="Times New Roman"/>
            <w:sz w:val="24"/>
            <w:szCs w:val="24"/>
          </w:rPr>
          <w:delText>different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 xml:space="preserve"> model forecasts over a 24</w:delText>
        </w:r>
        <w:r w:rsidR="00DB74B9" w:rsidDel="002E014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1F5368" w:rsidRPr="001F5368" w:rsidDel="002E0145">
          <w:rPr>
            <w:rFonts w:ascii="Times New Roman" w:hAnsi="Times New Roman" w:cs="Times New Roman"/>
            <w:sz w:val="24"/>
            <w:szCs w:val="24"/>
          </w:rPr>
          <w:delText>hr period.</w:delText>
        </w:r>
      </w:del>
    </w:p>
    <w:p w:rsidR="00604FB8" w:rsidRPr="001F5368" w:rsidRDefault="00604FB8" w:rsidP="002E0145">
      <w:pPr>
        <w:rPr>
          <w:rFonts w:ascii="Times New Roman" w:hAnsi="Times New Roman" w:cs="Times New Roman"/>
        </w:rPr>
        <w:pPrChange w:id="262" w:author="Brian Freeman" w:date="2018-01-17T13:35:00Z">
          <w:pPr>
            <w:spacing w:line="360" w:lineRule="auto"/>
          </w:pPr>
        </w:pPrChange>
      </w:pPr>
      <w:bookmarkStart w:id="263" w:name="_GoBack"/>
      <w:bookmarkEnd w:id="260"/>
      <w:bookmarkEnd w:id="263"/>
    </w:p>
    <w:sectPr w:rsidR="00604FB8" w:rsidRPr="001F5368" w:rsidSect="001D12E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  <w:sectPrChange w:id="265" w:author="Brian Freeman" w:date="2018-01-17T13:16:00Z">
        <w:sectPr w:rsidR="00604FB8" w:rsidRPr="001F5368" w:rsidSect="001D12EC"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412" w:rsidRDefault="00200412" w:rsidP="00C72538">
      <w:pPr>
        <w:spacing w:after="0" w:line="240" w:lineRule="auto"/>
      </w:pPr>
      <w:r>
        <w:separator/>
      </w:r>
    </w:p>
  </w:endnote>
  <w:endnote w:type="continuationSeparator" w:id="0">
    <w:p w:rsidR="00200412" w:rsidRDefault="00200412" w:rsidP="00C7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5EF" w:rsidRDefault="002525EF">
    <w:pPr>
      <w:pStyle w:val="Footer"/>
      <w:jc w:val="center"/>
      <w:rPr>
        <w:ins w:id="264" w:author="Brian Freeman" w:date="2018-01-17T12:21:00Z"/>
      </w:rPr>
    </w:pPr>
  </w:p>
  <w:p w:rsidR="002525EF" w:rsidRDefault="002525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412" w:rsidRDefault="00200412" w:rsidP="00C72538">
      <w:pPr>
        <w:spacing w:after="0" w:line="240" w:lineRule="auto"/>
      </w:pPr>
      <w:r>
        <w:separator/>
      </w:r>
    </w:p>
  </w:footnote>
  <w:footnote w:type="continuationSeparator" w:id="0">
    <w:p w:rsidR="00200412" w:rsidRDefault="00200412" w:rsidP="00C725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368"/>
    <w:rsid w:val="00074226"/>
    <w:rsid w:val="000D74D2"/>
    <w:rsid w:val="00136163"/>
    <w:rsid w:val="00183D8F"/>
    <w:rsid w:val="001C0E83"/>
    <w:rsid w:val="001C3ECB"/>
    <w:rsid w:val="001D12EC"/>
    <w:rsid w:val="001F5368"/>
    <w:rsid w:val="00200412"/>
    <w:rsid w:val="00217F2E"/>
    <w:rsid w:val="002447BC"/>
    <w:rsid w:val="002525EF"/>
    <w:rsid w:val="00266C06"/>
    <w:rsid w:val="002A3075"/>
    <w:rsid w:val="002D63A9"/>
    <w:rsid w:val="002E0145"/>
    <w:rsid w:val="002E05ED"/>
    <w:rsid w:val="0033497E"/>
    <w:rsid w:val="003D020E"/>
    <w:rsid w:val="00425A0B"/>
    <w:rsid w:val="00440125"/>
    <w:rsid w:val="004523C7"/>
    <w:rsid w:val="004B7046"/>
    <w:rsid w:val="004E2991"/>
    <w:rsid w:val="0053414D"/>
    <w:rsid w:val="005F3F8B"/>
    <w:rsid w:val="00604FB8"/>
    <w:rsid w:val="006055FE"/>
    <w:rsid w:val="00606B54"/>
    <w:rsid w:val="00613971"/>
    <w:rsid w:val="006701C2"/>
    <w:rsid w:val="00671C76"/>
    <w:rsid w:val="00687F29"/>
    <w:rsid w:val="00690668"/>
    <w:rsid w:val="006B762D"/>
    <w:rsid w:val="00753037"/>
    <w:rsid w:val="00764AAB"/>
    <w:rsid w:val="00775C6B"/>
    <w:rsid w:val="007D1BBF"/>
    <w:rsid w:val="007D6D9F"/>
    <w:rsid w:val="007E77A6"/>
    <w:rsid w:val="00821800"/>
    <w:rsid w:val="0084496F"/>
    <w:rsid w:val="0088645B"/>
    <w:rsid w:val="008A0472"/>
    <w:rsid w:val="008D53D2"/>
    <w:rsid w:val="0090008F"/>
    <w:rsid w:val="00912127"/>
    <w:rsid w:val="0094026D"/>
    <w:rsid w:val="00946E82"/>
    <w:rsid w:val="009C20D8"/>
    <w:rsid w:val="00AC20F3"/>
    <w:rsid w:val="00AC52A7"/>
    <w:rsid w:val="00AD2933"/>
    <w:rsid w:val="00AF6D4E"/>
    <w:rsid w:val="00B005CB"/>
    <w:rsid w:val="00B5354C"/>
    <w:rsid w:val="00BA782A"/>
    <w:rsid w:val="00BC1345"/>
    <w:rsid w:val="00BC7D18"/>
    <w:rsid w:val="00BD75AF"/>
    <w:rsid w:val="00C24FD2"/>
    <w:rsid w:val="00C61CDD"/>
    <w:rsid w:val="00C72538"/>
    <w:rsid w:val="00C74CA7"/>
    <w:rsid w:val="00D1663E"/>
    <w:rsid w:val="00D40C2C"/>
    <w:rsid w:val="00D8598B"/>
    <w:rsid w:val="00DB74B9"/>
    <w:rsid w:val="00DF250B"/>
    <w:rsid w:val="00E16A89"/>
    <w:rsid w:val="00E97B7E"/>
    <w:rsid w:val="00EC6A85"/>
    <w:rsid w:val="00EF02A3"/>
    <w:rsid w:val="00F65B8F"/>
    <w:rsid w:val="00F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2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0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0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0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0D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3E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3EC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7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4CA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63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LineNumber">
    <w:name w:val="line number"/>
    <w:basedOn w:val="DefaultParagraphFont"/>
    <w:uiPriority w:val="99"/>
    <w:semiHidden/>
    <w:unhideWhenUsed/>
    <w:rsid w:val="00C72538"/>
  </w:style>
  <w:style w:type="paragraph" w:styleId="Header">
    <w:name w:val="header"/>
    <w:basedOn w:val="Normal"/>
    <w:link w:val="HeaderChar"/>
    <w:uiPriority w:val="99"/>
    <w:unhideWhenUsed/>
    <w:rsid w:val="00C72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538"/>
  </w:style>
  <w:style w:type="paragraph" w:styleId="Footer">
    <w:name w:val="footer"/>
    <w:basedOn w:val="Normal"/>
    <w:link w:val="FooterChar"/>
    <w:uiPriority w:val="99"/>
    <w:unhideWhenUsed/>
    <w:rsid w:val="00C72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5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20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0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0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0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0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0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0D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3E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C3EC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7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4CA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63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LineNumber">
    <w:name w:val="line number"/>
    <w:basedOn w:val="DefaultParagraphFont"/>
    <w:uiPriority w:val="99"/>
    <w:semiHidden/>
    <w:unhideWhenUsed/>
    <w:rsid w:val="00C72538"/>
  </w:style>
  <w:style w:type="paragraph" w:styleId="Header">
    <w:name w:val="header"/>
    <w:basedOn w:val="Normal"/>
    <w:link w:val="HeaderChar"/>
    <w:uiPriority w:val="99"/>
    <w:unhideWhenUsed/>
    <w:rsid w:val="00C72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538"/>
  </w:style>
  <w:style w:type="paragraph" w:styleId="Footer">
    <w:name w:val="footer"/>
    <w:basedOn w:val="Normal"/>
    <w:link w:val="FooterChar"/>
    <w:uiPriority w:val="99"/>
    <w:unhideWhenUsed/>
    <w:rsid w:val="00C72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C00E3-7CAD-4E6C-A615-339AFFF0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38</Pages>
  <Words>10777</Words>
  <Characters>61432</Characters>
  <Application>Microsoft Office Word</Application>
  <DocSecurity>0</DocSecurity>
  <Lines>511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Freeman</dc:creator>
  <cp:lastModifiedBy>Brian Freeman</cp:lastModifiedBy>
  <cp:revision>32</cp:revision>
  <cp:lastPrinted>2018-01-17T10:16:00Z</cp:lastPrinted>
  <dcterms:created xsi:type="dcterms:W3CDTF">2018-01-14T11:08:00Z</dcterms:created>
  <dcterms:modified xsi:type="dcterms:W3CDTF">2018-01-17T10:35:00Z</dcterms:modified>
</cp:coreProperties>
</file>